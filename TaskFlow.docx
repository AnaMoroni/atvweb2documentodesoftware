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7208" w14:textId="0FAC2A82" w:rsidR="0017435E" w:rsidRPr="0017435E" w:rsidRDefault="0017435E" w:rsidP="00F40443">
      <w:pPr>
        <w:jc w:val="center"/>
      </w:pPr>
      <w:r w:rsidRPr="0017435E">
        <w:rPr>
          <w:b/>
        </w:rPr>
        <w:t>Instituto Federal de Educação, Ciência e Tecnologia de Rondônia – IFRO</w:t>
      </w:r>
    </w:p>
    <w:p w14:paraId="15C27972" w14:textId="5AE778B8" w:rsidR="0017435E" w:rsidRPr="0017435E" w:rsidRDefault="0017435E" w:rsidP="00F40443">
      <w:pPr>
        <w:jc w:val="center"/>
      </w:pPr>
      <w:r w:rsidRPr="0017435E">
        <w:rPr>
          <w:b/>
        </w:rPr>
        <w:t>Campus Ji-Paraná</w:t>
      </w:r>
    </w:p>
    <w:p w14:paraId="60B9CA67" w14:textId="7D0F0D39" w:rsidR="0017435E" w:rsidRPr="0017435E" w:rsidRDefault="0017435E" w:rsidP="00F40443">
      <w:pPr>
        <w:jc w:val="center"/>
      </w:pPr>
      <w:r w:rsidRPr="0017435E">
        <w:t>Curso Superior de Tecnologia em Análise e Desenvolvimento de Sistemas</w:t>
      </w:r>
    </w:p>
    <w:p w14:paraId="5296AFE7" w14:textId="457B3081" w:rsidR="0017435E" w:rsidRPr="0017435E" w:rsidRDefault="0017435E" w:rsidP="00F40443">
      <w:pPr>
        <w:jc w:val="center"/>
      </w:pPr>
    </w:p>
    <w:p w14:paraId="79E70CA1" w14:textId="220094D0" w:rsidR="0017435E" w:rsidRPr="0017435E" w:rsidRDefault="0017435E" w:rsidP="00F40443">
      <w:pPr>
        <w:jc w:val="center"/>
      </w:pPr>
    </w:p>
    <w:p w14:paraId="2FDC62EB" w14:textId="0B59C223" w:rsidR="0017435E" w:rsidRPr="0017435E" w:rsidRDefault="0017435E" w:rsidP="00F40443">
      <w:pPr>
        <w:jc w:val="center"/>
      </w:pPr>
    </w:p>
    <w:p w14:paraId="34CB9089" w14:textId="0D7972A3" w:rsidR="0017435E" w:rsidRPr="0017435E" w:rsidRDefault="0017435E" w:rsidP="00F40443">
      <w:pPr>
        <w:jc w:val="center"/>
      </w:pPr>
    </w:p>
    <w:p w14:paraId="0074B655" w14:textId="072F9A5B" w:rsidR="0017435E" w:rsidRPr="0017435E" w:rsidRDefault="0017435E" w:rsidP="00F40443">
      <w:pPr>
        <w:jc w:val="center"/>
      </w:pPr>
    </w:p>
    <w:p w14:paraId="18839733" w14:textId="48413EF1" w:rsidR="0017435E" w:rsidRPr="0017435E" w:rsidRDefault="0017435E" w:rsidP="00F40443">
      <w:pPr>
        <w:jc w:val="center"/>
      </w:pPr>
    </w:p>
    <w:p w14:paraId="0B4C3B7A" w14:textId="0A189200" w:rsidR="0017435E" w:rsidRPr="0017435E" w:rsidRDefault="0017435E" w:rsidP="00F40443">
      <w:pPr>
        <w:jc w:val="center"/>
      </w:pPr>
    </w:p>
    <w:p w14:paraId="06925BED" w14:textId="6BA5B36F" w:rsidR="0017435E" w:rsidRPr="0017435E" w:rsidRDefault="0017435E" w:rsidP="00F40443">
      <w:pPr>
        <w:jc w:val="center"/>
      </w:pPr>
    </w:p>
    <w:p w14:paraId="37DD4F74" w14:textId="4EE19452" w:rsidR="0017435E" w:rsidRPr="0017435E" w:rsidRDefault="0017435E" w:rsidP="00F40443">
      <w:pPr>
        <w:jc w:val="center"/>
      </w:pPr>
    </w:p>
    <w:p w14:paraId="403DE7C0" w14:textId="3F03F650" w:rsidR="0017435E" w:rsidRPr="0017435E" w:rsidRDefault="0017435E" w:rsidP="00F40443">
      <w:pPr>
        <w:jc w:val="center"/>
      </w:pPr>
    </w:p>
    <w:p w14:paraId="21F08160" w14:textId="7C5640B3" w:rsidR="0017435E" w:rsidRPr="0017435E" w:rsidRDefault="0017435E" w:rsidP="00F40443">
      <w:pPr>
        <w:jc w:val="center"/>
      </w:pPr>
    </w:p>
    <w:p w14:paraId="6FD6F7E1" w14:textId="1A56F17D" w:rsidR="0017435E" w:rsidRPr="0017435E" w:rsidRDefault="0017435E" w:rsidP="00F40443">
      <w:pPr>
        <w:jc w:val="center"/>
      </w:pPr>
    </w:p>
    <w:p w14:paraId="24F05F9C" w14:textId="6E975F79" w:rsidR="0017435E" w:rsidRPr="0017435E" w:rsidRDefault="0017435E" w:rsidP="00F40443">
      <w:pPr>
        <w:jc w:val="center"/>
      </w:pPr>
      <w:r w:rsidRPr="0017435E">
        <w:rPr>
          <w:b/>
        </w:rPr>
        <w:t xml:space="preserve">PROJETO DO SISTEMA </w:t>
      </w:r>
      <w:ins w:id="0" w:author="Microsoft Word" w:date="2025-09-24T18:23:00Z" w16du:dateUtc="2025-09-25T01:23:00Z">
        <w:r w:rsidR="08614842" w:rsidRPr="08614842">
          <w:rPr>
            <w:b/>
            <w:bCs/>
          </w:rPr>
          <w:t>Task</w:t>
        </w:r>
      </w:ins>
      <w:r w:rsidR="08614842" w:rsidRPr="08614842">
        <w:rPr>
          <w:b/>
          <w:bCs/>
        </w:rPr>
        <w:t xml:space="preserve">Flow </w:t>
      </w:r>
      <w:ins w:id="1" w:author="Microsoft Word" w:date="2025-09-24T18:23:00Z" w16du:dateUtc="2025-09-25T01:23:00Z">
        <w:r w:rsidR="08614842" w:rsidRPr="08614842">
          <w:rPr>
            <w:b/>
            <w:bCs/>
          </w:rPr>
          <w:t>1</w:t>
        </w:r>
      </w:ins>
      <w:r w:rsidRPr="0017435E">
        <w:rPr>
          <w:b/>
        </w:rPr>
        <w:t>.0</w:t>
      </w:r>
    </w:p>
    <w:p w14:paraId="3490BAAA" w14:textId="2A3A883B" w:rsidR="0017435E" w:rsidRPr="0017435E" w:rsidRDefault="0017435E" w:rsidP="00F40443">
      <w:pPr>
        <w:jc w:val="center"/>
      </w:pPr>
    </w:p>
    <w:p w14:paraId="2F55E12D" w14:textId="5DEF953E" w:rsidR="0017435E" w:rsidRPr="0017435E" w:rsidRDefault="0017435E" w:rsidP="00F40443">
      <w:pPr>
        <w:jc w:val="center"/>
      </w:pPr>
    </w:p>
    <w:p w14:paraId="0CAC57E3" w14:textId="4B3D418A" w:rsidR="0017435E" w:rsidRPr="0017435E" w:rsidRDefault="0017435E" w:rsidP="00F40443">
      <w:pPr>
        <w:jc w:val="center"/>
      </w:pPr>
    </w:p>
    <w:p w14:paraId="4AB45F74" w14:textId="0808390E" w:rsidR="0017435E" w:rsidRPr="0017435E" w:rsidRDefault="0017435E" w:rsidP="00F40443">
      <w:pPr>
        <w:jc w:val="center"/>
      </w:pPr>
    </w:p>
    <w:p w14:paraId="04BEC3A1" w14:textId="3E819378" w:rsidR="0017435E" w:rsidRPr="0017435E" w:rsidRDefault="0017435E" w:rsidP="00F40443">
      <w:pPr>
        <w:jc w:val="center"/>
      </w:pPr>
    </w:p>
    <w:p w14:paraId="2563ACD7" w14:textId="0C034414" w:rsidR="0017435E" w:rsidRPr="0017435E" w:rsidRDefault="0017435E" w:rsidP="00F40443">
      <w:pPr>
        <w:jc w:val="center"/>
      </w:pPr>
    </w:p>
    <w:p w14:paraId="7BEA742A" w14:textId="217CC6A2" w:rsidR="0017435E" w:rsidRPr="0017435E" w:rsidRDefault="0017435E" w:rsidP="00F40443">
      <w:pPr>
        <w:jc w:val="center"/>
      </w:pPr>
    </w:p>
    <w:p w14:paraId="6DB03886" w14:textId="607FBEC8" w:rsidR="0017435E" w:rsidRPr="0017435E" w:rsidRDefault="0017435E" w:rsidP="00F40443"/>
    <w:p w14:paraId="1C754EB0" w14:textId="147E21BD" w:rsidR="0017435E" w:rsidRDefault="0017435E" w:rsidP="00F40443">
      <w:pPr>
        <w:jc w:val="center"/>
      </w:pPr>
    </w:p>
    <w:p w14:paraId="4BB409A3" w14:textId="73B939C5" w:rsidR="00F40443" w:rsidRPr="0017435E" w:rsidRDefault="00F40443" w:rsidP="00F40443">
      <w:pPr>
        <w:jc w:val="center"/>
      </w:pPr>
    </w:p>
    <w:p w14:paraId="5B587FE4" w14:textId="2EAAE0ED" w:rsidR="0017435E" w:rsidRPr="0017435E" w:rsidRDefault="0017435E" w:rsidP="00F40443">
      <w:pPr>
        <w:jc w:val="center"/>
      </w:pPr>
    </w:p>
    <w:p w14:paraId="6D2F3261" w14:textId="59CF9794" w:rsidR="0017435E" w:rsidRPr="0017435E" w:rsidRDefault="0017435E" w:rsidP="00F40443">
      <w:pPr>
        <w:jc w:val="center"/>
      </w:pPr>
      <w:r w:rsidRPr="0017435E">
        <w:t xml:space="preserve">Ji-Paraná, </w:t>
      </w:r>
      <w:r w:rsidR="0049A1F0">
        <w:t>2025</w:t>
      </w:r>
    </w:p>
    <w:p w14:paraId="4A3AFFD3" w14:textId="0A2B5766" w:rsidR="638BD01C" w:rsidRDefault="638BD01C" w:rsidP="638BD01C">
      <w:pPr>
        <w:jc w:val="center"/>
      </w:pPr>
    </w:p>
    <w:p w14:paraId="5F1FEBB3" w14:textId="13B33414" w:rsidR="638BD01C" w:rsidRDefault="638BD01C" w:rsidP="638BD01C">
      <w:pPr>
        <w:jc w:val="center"/>
      </w:pPr>
    </w:p>
    <w:p w14:paraId="0C22DF5E" w14:textId="2B46EC3C" w:rsidR="00735D67" w:rsidRDefault="0017435E" w:rsidP="00F40443">
      <w:pPr>
        <w:jc w:val="center"/>
      </w:pPr>
      <w:r w:rsidRPr="0017435E">
        <w:t>Ana Karolini Moroni de Souza</w:t>
      </w:r>
    </w:p>
    <w:p w14:paraId="31C835F6" w14:textId="4036A9F4" w:rsidR="0017435E" w:rsidRPr="0017435E" w:rsidRDefault="0017435E" w:rsidP="00F40443">
      <w:pPr>
        <w:jc w:val="center"/>
      </w:pPr>
      <w:r w:rsidRPr="0017435E">
        <w:t>Nicolas Gabriel Lopes Bandeira</w:t>
      </w:r>
    </w:p>
    <w:p w14:paraId="68CAF223" w14:textId="5C58129C" w:rsidR="0017435E" w:rsidRPr="0017435E" w:rsidRDefault="0017435E" w:rsidP="00F40443">
      <w:pPr>
        <w:jc w:val="center"/>
      </w:pPr>
    </w:p>
    <w:p w14:paraId="4CB80567" w14:textId="39CEE435" w:rsidR="0017435E" w:rsidRPr="0017435E" w:rsidRDefault="0017435E" w:rsidP="00F40443">
      <w:pPr>
        <w:jc w:val="center"/>
      </w:pPr>
    </w:p>
    <w:p w14:paraId="4AB40E58" w14:textId="5115908E" w:rsidR="0017435E" w:rsidRPr="0017435E" w:rsidRDefault="0017435E" w:rsidP="00F40443">
      <w:pPr>
        <w:jc w:val="center"/>
      </w:pPr>
    </w:p>
    <w:p w14:paraId="78971C35" w14:textId="4357867B" w:rsidR="0017435E" w:rsidRPr="0017435E" w:rsidRDefault="0017435E" w:rsidP="00F40443">
      <w:pPr>
        <w:jc w:val="center"/>
      </w:pPr>
    </w:p>
    <w:p w14:paraId="58222014" w14:textId="0FCEEFEF" w:rsidR="0017435E" w:rsidRPr="0017435E" w:rsidRDefault="0017435E" w:rsidP="00F40443">
      <w:pPr>
        <w:jc w:val="center"/>
      </w:pPr>
    </w:p>
    <w:p w14:paraId="30357ECD" w14:textId="10D74FBC" w:rsidR="0017435E" w:rsidRPr="0017435E" w:rsidRDefault="0017435E" w:rsidP="00F40443">
      <w:pPr>
        <w:jc w:val="center"/>
      </w:pPr>
    </w:p>
    <w:p w14:paraId="0F4E48A8" w14:textId="2F1AA3B5" w:rsidR="0017435E" w:rsidRPr="0017435E" w:rsidRDefault="0017435E" w:rsidP="00F40443">
      <w:pPr>
        <w:jc w:val="center"/>
      </w:pPr>
    </w:p>
    <w:p w14:paraId="494601C3" w14:textId="3A489E6F" w:rsidR="0017435E" w:rsidRPr="0017435E" w:rsidRDefault="0017435E" w:rsidP="00F40443">
      <w:pPr>
        <w:jc w:val="center"/>
      </w:pPr>
    </w:p>
    <w:p w14:paraId="3055FAC9" w14:textId="2EED974B" w:rsidR="0017435E" w:rsidRPr="0017435E" w:rsidRDefault="0017435E" w:rsidP="00F40443">
      <w:pPr>
        <w:jc w:val="center"/>
      </w:pPr>
    </w:p>
    <w:p w14:paraId="6D82C3E3" w14:textId="6BD1EDBD" w:rsidR="0017435E" w:rsidRPr="0017435E" w:rsidRDefault="0017435E" w:rsidP="00F40443">
      <w:pPr>
        <w:jc w:val="center"/>
      </w:pPr>
    </w:p>
    <w:p w14:paraId="4CA1D79F" w14:textId="043FFB23" w:rsidR="0017435E" w:rsidRPr="0017435E" w:rsidRDefault="0017435E" w:rsidP="00F40443">
      <w:pPr>
        <w:jc w:val="center"/>
      </w:pPr>
      <w:r w:rsidRPr="0017435E">
        <w:rPr>
          <w:b/>
        </w:rPr>
        <w:t xml:space="preserve">PROJETO DO SITEMA </w:t>
      </w:r>
      <w:r w:rsidR="146F9FE0" w:rsidRPr="146F9FE0">
        <w:rPr>
          <w:b/>
          <w:bCs/>
        </w:rPr>
        <w:t>TaskFlow</w:t>
      </w:r>
      <w:r w:rsidRPr="0017435E">
        <w:rPr>
          <w:b/>
        </w:rPr>
        <w:t xml:space="preserve"> 1.0</w:t>
      </w:r>
    </w:p>
    <w:p w14:paraId="77D9C7D9" w14:textId="0DDBE07E" w:rsidR="0017435E" w:rsidRPr="0017435E" w:rsidRDefault="0017435E" w:rsidP="00F40443">
      <w:pPr>
        <w:jc w:val="center"/>
      </w:pPr>
    </w:p>
    <w:p w14:paraId="78D4CEE8" w14:textId="4CC40375" w:rsidR="0017435E" w:rsidRDefault="0017435E" w:rsidP="00F40443">
      <w:pPr>
        <w:jc w:val="center"/>
      </w:pPr>
    </w:p>
    <w:p w14:paraId="403FE27B" w14:textId="61037F75" w:rsidR="00F40443" w:rsidRDefault="00F40443" w:rsidP="00F40443">
      <w:pPr>
        <w:jc w:val="center"/>
      </w:pPr>
    </w:p>
    <w:p w14:paraId="709E3DC7" w14:textId="2AA095C3" w:rsidR="00F40443" w:rsidRPr="0017435E" w:rsidRDefault="00F40443" w:rsidP="00F40443">
      <w:pPr>
        <w:jc w:val="center"/>
      </w:pPr>
    </w:p>
    <w:p w14:paraId="17129CE2" w14:textId="583F53F6" w:rsidR="0017435E" w:rsidRPr="0017435E" w:rsidRDefault="0017435E" w:rsidP="00F40443">
      <w:pPr>
        <w:ind w:left="4248"/>
        <w:jc w:val="both"/>
        <w:rPr>
          <w:b/>
        </w:rPr>
      </w:pPr>
      <w:r w:rsidRPr="0017435E">
        <w:t xml:space="preserve">Projeto de Software elaborado e apresentado como requisito de nota na disciplina de </w:t>
      </w:r>
      <w:r w:rsidR="057956D6" w:rsidRPr="057956D6">
        <w:rPr>
          <w:b/>
          <w:bCs/>
        </w:rPr>
        <w:t xml:space="preserve">Programação Web </w:t>
      </w:r>
      <w:r w:rsidR="7581DDF7" w:rsidRPr="7581DDF7">
        <w:rPr>
          <w:b/>
          <w:bCs/>
        </w:rPr>
        <w:t>Ⅱ</w:t>
      </w:r>
      <w:r w:rsidRPr="0017435E">
        <w:t xml:space="preserve"> do curso Superior de </w:t>
      </w:r>
      <w:r w:rsidRPr="0017435E">
        <w:rPr>
          <w:b/>
        </w:rPr>
        <w:t>Tecnologia em Análise e Desenvolvimento de Sistemas</w:t>
      </w:r>
      <w:r w:rsidRPr="0017435E">
        <w:t xml:space="preserve"> do IFRO Campus Ji-Paraná, sob a orientação do professor </w:t>
      </w:r>
      <w:r w:rsidR="28E29D55">
        <w:t xml:space="preserve">João </w:t>
      </w:r>
      <w:r w:rsidR="2F26E7CC">
        <w:t xml:space="preserve">Eujácio </w:t>
      </w:r>
      <w:r w:rsidR="480389CC">
        <w:t xml:space="preserve">Teixeira </w:t>
      </w:r>
      <w:r w:rsidR="4218B0AC">
        <w:t>Junior.</w:t>
      </w:r>
    </w:p>
    <w:p w14:paraId="72B93E2D" w14:textId="37655634" w:rsidR="0017435E" w:rsidRPr="0017435E" w:rsidRDefault="0017435E" w:rsidP="00F40443">
      <w:pPr>
        <w:jc w:val="center"/>
      </w:pPr>
    </w:p>
    <w:p w14:paraId="47932647" w14:textId="5A875577" w:rsidR="0017435E" w:rsidRDefault="0017435E" w:rsidP="00F40443">
      <w:pPr>
        <w:jc w:val="center"/>
      </w:pPr>
    </w:p>
    <w:p w14:paraId="0FEAA05E" w14:textId="64DF73FB" w:rsidR="00F40443" w:rsidRPr="0017435E" w:rsidRDefault="00F40443" w:rsidP="00F40443">
      <w:pPr>
        <w:jc w:val="center"/>
      </w:pPr>
    </w:p>
    <w:p w14:paraId="73305B37" w14:textId="78854ED4" w:rsidR="0017435E" w:rsidRPr="0017435E" w:rsidRDefault="0017435E" w:rsidP="00F40443">
      <w:pPr>
        <w:jc w:val="center"/>
      </w:pPr>
    </w:p>
    <w:p w14:paraId="21283CA0" w14:textId="62CCFF4E" w:rsidR="0017435E" w:rsidRPr="0017435E" w:rsidRDefault="0017435E" w:rsidP="00F40443">
      <w:pPr>
        <w:jc w:val="center"/>
      </w:pPr>
      <w:r w:rsidRPr="0017435E">
        <w:t xml:space="preserve">Ji-Paraná, </w:t>
      </w:r>
      <w:r w:rsidR="1A51518C">
        <w:t>2025</w:t>
      </w:r>
    </w:p>
    <w:p w14:paraId="1FAA927B" w14:textId="5E5DF380" w:rsidR="0017435E" w:rsidRPr="0017435E" w:rsidRDefault="0017435E" w:rsidP="00400C4E"/>
    <w:p w14:paraId="1F75EE3F" w14:textId="07FBE4FC" w:rsidR="00400C4E" w:rsidRPr="003D27EE" w:rsidRDefault="00400C4E" w:rsidP="003D27EE">
      <w:pPr>
        <w:pStyle w:val="ListParagraph"/>
        <w:numPr>
          <w:ilvl w:val="0"/>
          <w:numId w:val="17"/>
        </w:numPr>
        <w:rPr>
          <w:rFonts w:ascii="Arial" w:eastAsia="Arial" w:hAnsi="Arial" w:cs="Arial"/>
          <w:b/>
          <w:bCs/>
          <w:color w:val="000000" w:themeColor="text1"/>
        </w:rPr>
      </w:pPr>
      <w:r w:rsidRPr="003D27EE">
        <w:rPr>
          <w:rFonts w:ascii="Arial" w:eastAsia="Arial" w:hAnsi="Arial" w:cs="Arial"/>
          <w:b/>
          <w:bCs/>
          <w:color w:val="000000" w:themeColor="text1"/>
        </w:rPr>
        <w:t xml:space="preserve"> D</w:t>
      </w:r>
      <w:r w:rsidR="00677052" w:rsidRPr="003D27EE">
        <w:rPr>
          <w:rFonts w:ascii="Arial" w:eastAsia="Arial" w:hAnsi="Arial" w:cs="Arial"/>
          <w:b/>
          <w:bCs/>
          <w:color w:val="000000" w:themeColor="text1"/>
        </w:rPr>
        <w:t>E</w:t>
      </w:r>
      <w:r w:rsidR="000D0A3B" w:rsidRPr="003D27EE">
        <w:rPr>
          <w:rFonts w:ascii="Arial" w:eastAsia="Arial" w:hAnsi="Arial" w:cs="Arial"/>
          <w:b/>
          <w:bCs/>
          <w:color w:val="000000" w:themeColor="text1"/>
        </w:rPr>
        <w:t xml:space="preserve">SCRIÇÃO GERAL </w:t>
      </w:r>
      <w:r w:rsidR="003D27EE" w:rsidRPr="003D27EE">
        <w:rPr>
          <w:rFonts w:ascii="Arial" w:eastAsia="Arial" w:hAnsi="Arial" w:cs="Arial"/>
          <w:b/>
          <w:bCs/>
          <w:color w:val="000000" w:themeColor="text1"/>
        </w:rPr>
        <w:t>DO PRODUTO</w:t>
      </w:r>
    </w:p>
    <w:p w14:paraId="0A41B890" w14:textId="26E09AA0" w:rsidR="00400C4E" w:rsidRPr="00400C4E" w:rsidRDefault="003D27EE" w:rsidP="003D27EE">
      <w:pP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 </w:t>
      </w:r>
      <w:r w:rsidR="00400C4E" w:rsidRPr="00400C4E">
        <w:rPr>
          <w:rFonts w:ascii="Arial" w:eastAsia="Arial" w:hAnsi="Arial" w:cs="Arial"/>
          <w:color w:val="000000" w:themeColor="text1"/>
        </w:rPr>
        <w:t>O TaskFlow é uma aplicação web projetada para simplificar o gerenciamento de projetos e tarefas para pequenas e médias equipes. A plataforma permitirá que os usuários criem projetos, adicionem tarefas a esses projetos, atribuam responsabilidades a outros membros da equipe e acompanhem o progresso de cada atividade. O objetivo principal é centralizar a comunicação e o fluxo de trabalho, fornecendo uma visão clara do que precisa ser feito, por quem e para quando.</w:t>
      </w:r>
    </w:p>
    <w:p w14:paraId="16521F57" w14:textId="77777777" w:rsidR="00400C4E" w:rsidRPr="00400C4E" w:rsidRDefault="00400C4E" w:rsidP="00400C4E">
      <w:pPr>
        <w:rPr>
          <w:rFonts w:ascii="Arial" w:eastAsia="Arial" w:hAnsi="Arial" w:cs="Arial"/>
          <w:b/>
          <w:bCs/>
          <w:color w:val="000000" w:themeColor="text1"/>
        </w:rPr>
      </w:pPr>
      <w:r w:rsidRPr="00400C4E">
        <w:rPr>
          <w:rFonts w:ascii="Arial" w:eastAsia="Arial" w:hAnsi="Arial" w:cs="Arial"/>
          <w:b/>
          <w:bCs/>
          <w:color w:val="000000" w:themeColor="text1"/>
        </w:rPr>
        <w:t>As funcionalidades principais incluem:</w:t>
      </w:r>
    </w:p>
    <w:p w14:paraId="67891AD4" w14:textId="77777777" w:rsidR="00400C4E" w:rsidRPr="00400C4E" w:rsidRDefault="00400C4E" w:rsidP="00400C4E">
      <w:pPr>
        <w:numPr>
          <w:ilvl w:val="0"/>
          <w:numId w:val="16"/>
        </w:numPr>
        <w:rPr>
          <w:rFonts w:ascii="Arial" w:eastAsia="Arial" w:hAnsi="Arial" w:cs="Arial"/>
          <w:color w:val="000000" w:themeColor="text1"/>
        </w:rPr>
      </w:pPr>
      <w:r w:rsidRPr="00400C4E">
        <w:rPr>
          <w:rFonts w:ascii="Arial" w:eastAsia="Arial" w:hAnsi="Arial" w:cs="Arial"/>
          <w:color w:val="000000" w:themeColor="text1"/>
        </w:rPr>
        <w:t>Autenticação e gerenciamento de usuários.</w:t>
      </w:r>
    </w:p>
    <w:p w14:paraId="11D72922" w14:textId="77777777" w:rsidR="00400C4E" w:rsidRPr="00400C4E" w:rsidRDefault="00400C4E" w:rsidP="00400C4E">
      <w:pPr>
        <w:numPr>
          <w:ilvl w:val="0"/>
          <w:numId w:val="16"/>
        </w:numPr>
        <w:rPr>
          <w:rFonts w:ascii="Arial" w:eastAsia="Arial" w:hAnsi="Arial" w:cs="Arial"/>
          <w:color w:val="000000" w:themeColor="text1"/>
        </w:rPr>
      </w:pPr>
      <w:r w:rsidRPr="00400C4E">
        <w:rPr>
          <w:rFonts w:ascii="Arial" w:eastAsia="Arial" w:hAnsi="Arial" w:cs="Arial"/>
          <w:color w:val="000000" w:themeColor="text1"/>
        </w:rPr>
        <w:t>Criação e gerenciamento de múltiplos projetos.</w:t>
      </w:r>
    </w:p>
    <w:p w14:paraId="0651C955" w14:textId="77777777" w:rsidR="00400C4E" w:rsidRPr="00400C4E" w:rsidRDefault="00400C4E" w:rsidP="00400C4E">
      <w:pPr>
        <w:numPr>
          <w:ilvl w:val="0"/>
          <w:numId w:val="16"/>
        </w:numPr>
        <w:rPr>
          <w:rFonts w:ascii="Arial" w:eastAsia="Arial" w:hAnsi="Arial" w:cs="Arial"/>
          <w:color w:val="000000" w:themeColor="text1"/>
        </w:rPr>
      </w:pPr>
      <w:r w:rsidRPr="00400C4E">
        <w:rPr>
          <w:rFonts w:ascii="Arial" w:eastAsia="Arial" w:hAnsi="Arial" w:cs="Arial"/>
          <w:color w:val="000000" w:themeColor="text1"/>
        </w:rPr>
        <w:t>Criação, atribuição e atualização do status de tarefas.</w:t>
      </w:r>
    </w:p>
    <w:p w14:paraId="0AA57C67" w14:textId="77777777" w:rsidR="00400C4E" w:rsidRPr="00400C4E" w:rsidRDefault="00400C4E" w:rsidP="00400C4E">
      <w:pPr>
        <w:numPr>
          <w:ilvl w:val="0"/>
          <w:numId w:val="16"/>
        </w:numPr>
        <w:rPr>
          <w:rFonts w:ascii="Arial" w:eastAsia="Arial" w:hAnsi="Arial" w:cs="Arial"/>
          <w:color w:val="000000" w:themeColor="text1"/>
        </w:rPr>
      </w:pPr>
      <w:r w:rsidRPr="00400C4E">
        <w:rPr>
          <w:rFonts w:ascii="Arial" w:eastAsia="Arial" w:hAnsi="Arial" w:cs="Arial"/>
          <w:color w:val="000000" w:themeColor="text1"/>
        </w:rPr>
        <w:t>Inclusão de comentários em tarefas para facilitar a comunicação.</w:t>
      </w:r>
    </w:p>
    <w:p w14:paraId="6DC22FAE" w14:textId="555364D8" w:rsidR="0017435E" w:rsidRPr="0017435E" w:rsidRDefault="0017435E" w:rsidP="638BD01C">
      <w:pPr>
        <w:pStyle w:val="ListParagraph"/>
        <w:numPr>
          <w:ilvl w:val="0"/>
          <w:numId w:val="16"/>
        </w:numPr>
      </w:pPr>
    </w:p>
    <w:p w14:paraId="5CE0D5BC" w14:textId="6F110A26" w:rsidR="1A51518C" w:rsidRDefault="1A51518C" w:rsidP="00400C4E"/>
    <w:p w14:paraId="31D1E222" w14:textId="77777777" w:rsidR="00400C4E" w:rsidRDefault="00400C4E" w:rsidP="00400C4E"/>
    <w:p w14:paraId="5533E107" w14:textId="77777777" w:rsidR="00400C4E" w:rsidRDefault="00400C4E" w:rsidP="00400C4E"/>
    <w:p w14:paraId="5427BC1F" w14:textId="0C892232" w:rsidR="008A2D9F" w:rsidRDefault="3C847A1B" w:rsidP="003D27EE">
      <w:pPr>
        <w:pStyle w:val="Padro"/>
        <w:numPr>
          <w:ilvl w:val="1"/>
          <w:numId w:val="16"/>
        </w:numPr>
        <w:rPr>
          <w:rFonts w:ascii="Arial" w:eastAsia="Arial" w:hAnsi="Arial" w:cs="Arial"/>
          <w:color w:val="000000" w:themeColor="text1"/>
        </w:rPr>
      </w:pPr>
      <w:r w:rsidRPr="3C847A1B">
        <w:rPr>
          <w:rFonts w:ascii="Arial" w:eastAsia="Arial" w:hAnsi="Arial" w:cs="Arial"/>
          <w:b/>
          <w:bCs/>
          <w:color w:val="000000" w:themeColor="text1"/>
        </w:rPr>
        <w:t>DOCUMENTO DE REQUISITOS</w:t>
      </w:r>
    </w:p>
    <w:p w14:paraId="30661729" w14:textId="27101986" w:rsidR="008A2D9F" w:rsidRDefault="008A2D9F" w:rsidP="3E0436AA">
      <w:pPr>
        <w:tabs>
          <w:tab w:val="left" w:pos="709"/>
        </w:tabs>
        <w:spacing w:after="0" w:line="100" w:lineRule="atLeast"/>
        <w:jc w:val="center"/>
        <w:rPr>
          <w:rFonts w:ascii="Arial" w:eastAsia="Arial" w:hAnsi="Arial" w:cs="Arial"/>
          <w:color w:val="000000" w:themeColor="text1"/>
        </w:rPr>
      </w:pPr>
    </w:p>
    <w:p w14:paraId="3F8040D5" w14:textId="1FBA64D8" w:rsidR="008A2D9F" w:rsidRDefault="3E0436AA" w:rsidP="4B94D4DE">
      <w:pPr>
        <w:pStyle w:val="Padro"/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</w:rPr>
      </w:pPr>
      <w:r w:rsidRPr="3E0436AA">
        <w:rPr>
          <w:rFonts w:ascii="Arial" w:eastAsia="Arial" w:hAnsi="Arial" w:cs="Arial"/>
          <w:color w:val="000000" w:themeColor="text1"/>
        </w:rPr>
        <w:t>Após a fase de levantamento de requisitos, foram identificados e coletados os seguintes requisitos para o software:</w:t>
      </w:r>
    </w:p>
    <w:p w14:paraId="6765E075" w14:textId="2345292A" w:rsidR="008A2D9F" w:rsidRDefault="008A2D9F" w:rsidP="3C847A1B">
      <w:pPr>
        <w:tabs>
          <w:tab w:val="left" w:pos="709"/>
        </w:tabs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</w:rPr>
      </w:pPr>
    </w:p>
    <w:p w14:paraId="28CEBD22" w14:textId="30AE6D1D" w:rsidR="008A2D9F" w:rsidRPr="003D27EE" w:rsidRDefault="00000323" w:rsidP="003D27EE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8F0EF9">
        <w:rPr>
          <w:rFonts w:ascii="Arial" w:eastAsia="Arial" w:hAnsi="Arial" w:cs="Arial"/>
          <w:b/>
          <w:bCs/>
          <w:color w:val="000000" w:themeColor="text1"/>
        </w:rPr>
        <w:t>2.</w:t>
      </w:r>
      <w:r w:rsidR="001F7C8A">
        <w:rPr>
          <w:rFonts w:ascii="Arial" w:eastAsia="Arial" w:hAnsi="Arial" w:cs="Arial"/>
          <w:b/>
          <w:bCs/>
          <w:color w:val="000000" w:themeColor="text1"/>
        </w:rPr>
        <w:t>1</w:t>
      </w:r>
      <w:r w:rsidR="008F0EF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413723" w:rsidRPr="003D27EE">
        <w:rPr>
          <w:rFonts w:ascii="Arial" w:eastAsia="Arial" w:hAnsi="Arial" w:cs="Arial"/>
          <w:b/>
          <w:bCs/>
          <w:color w:val="000000" w:themeColor="text1"/>
        </w:rPr>
        <w:t>Gerenciar</w:t>
      </w:r>
      <w:r w:rsidR="3E0436AA" w:rsidRPr="003D27EE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1413C1B3" w:rsidRPr="003D27EE">
        <w:rPr>
          <w:rFonts w:ascii="Arial" w:eastAsia="Arial" w:hAnsi="Arial" w:cs="Arial"/>
          <w:b/>
          <w:bCs/>
          <w:color w:val="000000" w:themeColor="text1"/>
        </w:rPr>
        <w:t>Usuário</w:t>
      </w:r>
    </w:p>
    <w:tbl>
      <w:tblPr>
        <w:tblW w:w="9046" w:type="dxa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04"/>
        <w:gridCol w:w="1288"/>
        <w:gridCol w:w="1296"/>
        <w:gridCol w:w="1281"/>
        <w:gridCol w:w="1303"/>
        <w:gridCol w:w="1294"/>
      </w:tblGrid>
      <w:tr w:rsidR="3E0436AA" w14:paraId="40E3D61E" w14:textId="77777777" w:rsidTr="00F941E0">
        <w:trPr>
          <w:trHeight w:val="276"/>
        </w:trPr>
        <w:tc>
          <w:tcPr>
            <w:tcW w:w="90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151C602F" w14:textId="00CC23D6" w:rsidR="3E0436AA" w:rsidRDefault="3E0436AA" w:rsidP="1536A362">
            <w:pPr>
              <w:spacing w:after="0"/>
              <w:ind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 Funcional</w:t>
            </w:r>
          </w:p>
        </w:tc>
      </w:tr>
      <w:tr w:rsidR="3E0436AA" w14:paraId="4DEDE40A" w14:textId="77777777" w:rsidTr="00F941E0">
        <w:trPr>
          <w:trHeight w:val="276"/>
        </w:trPr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249ABFE5" w14:textId="392605B7" w:rsidR="3E0436AA" w:rsidRDefault="3E0436AA" w:rsidP="1536A362">
            <w:p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</w:p>
        </w:tc>
        <w:tc>
          <w:tcPr>
            <w:tcW w:w="258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D77A8F3" w14:textId="37EBC67E" w:rsidR="3E0436AA" w:rsidRDefault="007760C3" w:rsidP="1536A362">
            <w:pPr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007760C3">
              <w:rPr>
                <w:rFonts w:ascii="Arial" w:eastAsia="Arial" w:hAnsi="Arial" w:cs="Arial"/>
                <w:color w:val="000000" w:themeColor="text1"/>
              </w:rPr>
              <w:t>Gerenciar Usuários</w:t>
            </w:r>
          </w:p>
        </w:tc>
        <w:tc>
          <w:tcPr>
            <w:tcW w:w="258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566A6D52" w14:textId="73A6BF0F" w:rsidR="3E0436AA" w:rsidRDefault="3E0436AA" w:rsidP="1536A362">
            <w:pPr>
              <w:spacing w:after="0"/>
              <w:ind w:right="-20"/>
              <w:jc w:val="right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Código: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66C7D17" w14:textId="7587E72E" w:rsidR="3E0436AA" w:rsidRDefault="3E0436AA" w:rsidP="1536A362">
            <w:pPr>
              <w:rPr>
                <w:rFonts w:ascii="Arial" w:eastAsia="Arial" w:hAnsi="Arial" w:cs="Arial"/>
              </w:rPr>
            </w:pPr>
            <w:r w:rsidRPr="3E0436AA">
              <w:rPr>
                <w:rFonts w:ascii="Arial" w:eastAsia="Arial" w:hAnsi="Arial" w:cs="Arial"/>
              </w:rPr>
              <w:t>01</w:t>
            </w:r>
          </w:p>
        </w:tc>
      </w:tr>
      <w:tr w:rsidR="3E0436AA" w14:paraId="4972F589" w14:textId="77777777" w:rsidTr="00F941E0">
        <w:trPr>
          <w:trHeight w:val="805"/>
        </w:trPr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137F1231" w14:textId="2C7CABEA" w:rsidR="3E0436AA" w:rsidRDefault="3E0436AA" w:rsidP="4B94D4D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</w:p>
        </w:tc>
        <w:tc>
          <w:tcPr>
            <w:tcW w:w="646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6A33F5C6" w14:textId="4E48E5B7" w:rsidR="3E0436AA" w:rsidRDefault="00880D57" w:rsidP="00880D57">
            <w:pPr>
              <w:ind w:right="-20"/>
              <w:jc w:val="both"/>
              <w:rPr>
                <w:rFonts w:ascii="Arial" w:eastAsia="Arial" w:hAnsi="Arial" w:cs="Arial"/>
              </w:rPr>
            </w:pPr>
            <w:r w:rsidRPr="00880D57">
              <w:rPr>
                <w:rFonts w:ascii="Arial" w:eastAsia="Arial" w:hAnsi="Arial" w:cs="Arial"/>
              </w:rPr>
              <w:t>O sistema deve permitir que novos usuários se cadastrem na plataforma e que usuários existentes realizem login para acessar suas informações.</w:t>
            </w:r>
          </w:p>
        </w:tc>
      </w:tr>
      <w:tr w:rsidR="3E0436AA" w14:paraId="0043ED0A" w14:textId="77777777" w:rsidTr="00F941E0">
        <w:trPr>
          <w:trHeight w:val="276"/>
        </w:trPr>
        <w:tc>
          <w:tcPr>
            <w:tcW w:w="3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3351DAFC" w14:textId="733C0CEE" w:rsidR="3E0436AA" w:rsidRDefault="3E0436AA" w:rsidP="4B94D4D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Estimativa de Esforço: </w:t>
            </w:r>
            <w:r w:rsidR="00880D57">
              <w:rPr>
                <w:rFonts w:ascii="Arial" w:eastAsia="Arial" w:hAnsi="Arial" w:cs="Arial"/>
                <w:color w:val="000000" w:themeColor="text1"/>
              </w:rPr>
              <w:t>12</w:t>
            </w:r>
            <w:r w:rsidRPr="3E0436AA">
              <w:rPr>
                <w:rFonts w:ascii="Arial" w:eastAsia="Arial" w:hAnsi="Arial" w:cs="Arial"/>
                <w:color w:val="000000" w:themeColor="text1"/>
              </w:rPr>
              <w:t>h</w:t>
            </w:r>
          </w:p>
        </w:tc>
        <w:tc>
          <w:tcPr>
            <w:tcW w:w="517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1CB10885" w14:textId="6AE6A882" w:rsidR="3E0436AA" w:rsidRDefault="3E0436AA" w:rsidP="4B94D4D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Prioridade: </w:t>
            </w:r>
            <w:r w:rsidRPr="3E0436AA">
              <w:rPr>
                <w:rFonts w:ascii="Arial" w:eastAsia="Arial" w:hAnsi="Arial" w:cs="Arial"/>
                <w:color w:val="000000" w:themeColor="text1"/>
              </w:rPr>
              <w:t>100 pontos</w:t>
            </w:r>
          </w:p>
        </w:tc>
      </w:tr>
      <w:tr w:rsidR="3E0436AA" w14:paraId="42539817" w14:textId="77777777" w:rsidTr="00F941E0">
        <w:trPr>
          <w:trHeight w:val="276"/>
        </w:trPr>
        <w:tc>
          <w:tcPr>
            <w:tcW w:w="90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2A39E94B" w14:textId="4A68A8D1" w:rsidR="3E0436AA" w:rsidRDefault="3E0436AA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</w:t>
            </w:r>
          </w:p>
        </w:tc>
      </w:tr>
      <w:tr w:rsidR="3E0436AA" w14:paraId="542BBC2C" w14:textId="77777777" w:rsidTr="00F941E0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2725A463" w14:textId="5E303E57" w:rsidR="3E0436AA" w:rsidRDefault="3E0436AA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ID NF</w:t>
            </w:r>
          </w:p>
        </w:tc>
        <w:tc>
          <w:tcPr>
            <w:tcW w:w="5169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7DEB7DD" w14:textId="5FF6E0B0" w:rsidR="3E0436AA" w:rsidRDefault="3E0436AA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259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7C8F0704" w14:textId="09F655E3" w:rsidR="3E0436AA" w:rsidRDefault="3E0436AA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Categoria</w:t>
            </w:r>
          </w:p>
        </w:tc>
      </w:tr>
      <w:tr w:rsidR="0048795F" w14:paraId="3AC85059" w14:textId="77777777" w:rsidTr="00F941E0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F5056D2" w14:textId="231CFC67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RNF1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1C0AE97" w14:textId="13C0559C" w:rsidR="0048795F" w:rsidRDefault="0048795F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>
              <w:t>As informações do usuário que deverão ser armazenadas no banco de dados são: nome completo, email (único), senha (criptografada) e data de cadastro.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6F27562" w14:textId="61118C5D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Especificação</w:t>
            </w:r>
          </w:p>
        </w:tc>
      </w:tr>
      <w:tr w:rsidR="0048795F" w14:paraId="17FB24F3" w14:textId="77777777" w:rsidTr="00F941E0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932EB6B" w14:textId="20971275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RNF2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998A79C" w14:textId="0DC899D7" w:rsidR="0048795F" w:rsidRDefault="0048795F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>
              <w:t>A senha do usuário jamais deverá ser armazenada em texto plano. Deve-se utilizar um algoritmo de hash robusto (ex: bcrypt) para o armazenamento.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5089023" w14:textId="13E5E295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Segurança</w:t>
            </w:r>
          </w:p>
        </w:tc>
      </w:tr>
      <w:tr w:rsidR="0048795F" w14:paraId="431E4BDC" w14:textId="77777777" w:rsidTr="00F941E0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36EFF9C" w14:textId="7F529A4A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RNF3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F35C466" w14:textId="37E7DB54" w:rsidR="0048795F" w:rsidRDefault="0048795F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>
              <w:t>A interface de cadastro deve possuir campos para nome, email, senha e confirmação de senha. A interface de login deve possuir campos para email e senha.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5F0C3A4" w14:textId="568E1CAD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Interface</w:t>
            </w:r>
          </w:p>
        </w:tc>
      </w:tr>
      <w:tr w:rsidR="0048795F" w14:paraId="476A4927" w14:textId="77777777" w:rsidTr="00F941E0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397D473" w14:textId="61E6AA38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RNF4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46CBD21" w14:textId="21195637" w:rsidR="0048795F" w:rsidRDefault="0048795F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>
              <w:t>O sistema deve validar se o email informado no cadastro já existe e informar o usuário. Também deve validar se as senhas digitadas são idênticas.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DE9A19F" w14:textId="5869CF06" w:rsidR="0048795F" w:rsidRDefault="0048795F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Usabilidade</w:t>
            </w:r>
          </w:p>
        </w:tc>
      </w:tr>
    </w:tbl>
    <w:p w14:paraId="3934375D" w14:textId="77777777" w:rsidR="008A2D9F" w:rsidRDefault="008A2D9F" w:rsidP="00F40443">
      <w:pPr>
        <w:jc w:val="center"/>
      </w:pPr>
    </w:p>
    <w:p w14:paraId="71C7BF9C" w14:textId="4553A011" w:rsidR="1B85F380" w:rsidRDefault="1B85F380" w:rsidP="1B85F380">
      <w:pPr>
        <w:jc w:val="center"/>
      </w:pPr>
    </w:p>
    <w:p w14:paraId="0AFAA3A8" w14:textId="608CDAA7" w:rsidR="1B85F380" w:rsidRDefault="1B85F380" w:rsidP="1B85F380">
      <w:pPr>
        <w:jc w:val="center"/>
      </w:pPr>
    </w:p>
    <w:p w14:paraId="2B59D2C7" w14:textId="414E53FE" w:rsidR="1B85F380" w:rsidRDefault="1B85F380" w:rsidP="1B85F380">
      <w:pPr>
        <w:jc w:val="center"/>
      </w:pPr>
    </w:p>
    <w:p w14:paraId="2CFEC74E" w14:textId="7F237347" w:rsidR="1B85F380" w:rsidRDefault="1B85F380" w:rsidP="1B85F380">
      <w:pPr>
        <w:jc w:val="center"/>
      </w:pPr>
    </w:p>
    <w:p w14:paraId="2E535834" w14:textId="104D109E" w:rsidR="1B85F380" w:rsidRDefault="1B85F380" w:rsidP="1B85F380">
      <w:pPr>
        <w:jc w:val="center"/>
      </w:pPr>
    </w:p>
    <w:p w14:paraId="0C0A405E" w14:textId="77777777" w:rsidR="00E176A3" w:rsidRDefault="00E176A3" w:rsidP="1B85F380">
      <w:pPr>
        <w:jc w:val="center"/>
      </w:pPr>
    </w:p>
    <w:p w14:paraId="32D6F2BD" w14:textId="77777777" w:rsidR="00E176A3" w:rsidRDefault="00E176A3" w:rsidP="1B85F380">
      <w:pPr>
        <w:jc w:val="center"/>
      </w:pPr>
    </w:p>
    <w:p w14:paraId="3CBDC712" w14:textId="77777777" w:rsidR="00E176A3" w:rsidRDefault="00E176A3" w:rsidP="1B85F380">
      <w:pPr>
        <w:jc w:val="center"/>
      </w:pPr>
    </w:p>
    <w:p w14:paraId="03CEBD6A" w14:textId="77777777" w:rsidR="00E176A3" w:rsidRDefault="00E176A3" w:rsidP="1B85F380">
      <w:pPr>
        <w:jc w:val="center"/>
      </w:pPr>
    </w:p>
    <w:p w14:paraId="55D00CBC" w14:textId="77777777" w:rsidR="00E176A3" w:rsidRDefault="00E176A3" w:rsidP="1B85F380">
      <w:pPr>
        <w:jc w:val="center"/>
      </w:pPr>
    </w:p>
    <w:p w14:paraId="7CD36D3A" w14:textId="77777777" w:rsidR="00E176A3" w:rsidRDefault="00E176A3" w:rsidP="1B85F380">
      <w:pPr>
        <w:jc w:val="center"/>
      </w:pPr>
    </w:p>
    <w:p w14:paraId="18BD99E7" w14:textId="77777777" w:rsidR="00E176A3" w:rsidRDefault="00E176A3" w:rsidP="1B85F380">
      <w:pPr>
        <w:jc w:val="center"/>
      </w:pPr>
    </w:p>
    <w:p w14:paraId="0E302D5C" w14:textId="77777777" w:rsidR="00E176A3" w:rsidRDefault="00E176A3" w:rsidP="1B85F380">
      <w:pPr>
        <w:jc w:val="center"/>
      </w:pPr>
    </w:p>
    <w:p w14:paraId="2AF20257" w14:textId="77777777" w:rsidR="00E176A3" w:rsidRDefault="00E176A3" w:rsidP="1B85F380">
      <w:pPr>
        <w:jc w:val="center"/>
      </w:pPr>
    </w:p>
    <w:p w14:paraId="29763576" w14:textId="77777777" w:rsidR="00E176A3" w:rsidRDefault="00E176A3" w:rsidP="1B85F380">
      <w:pPr>
        <w:jc w:val="center"/>
      </w:pPr>
    </w:p>
    <w:p w14:paraId="5B90D43A" w14:textId="77777777" w:rsidR="00E176A3" w:rsidRDefault="00E176A3" w:rsidP="1B85F380">
      <w:pPr>
        <w:jc w:val="center"/>
      </w:pPr>
    </w:p>
    <w:p w14:paraId="15DC38A6" w14:textId="6AC83955" w:rsidR="1B85F380" w:rsidRDefault="1B85F380" w:rsidP="1B85F380">
      <w:pPr>
        <w:jc w:val="center"/>
      </w:pPr>
    </w:p>
    <w:p w14:paraId="0BB04D9D" w14:textId="336F7542" w:rsidR="1B85F380" w:rsidRDefault="1B85F380" w:rsidP="1B85F380">
      <w:pPr>
        <w:tabs>
          <w:tab w:val="left" w:pos="709"/>
        </w:tabs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</w:rPr>
      </w:pPr>
    </w:p>
    <w:p w14:paraId="48AFEF9D" w14:textId="231CFDAE" w:rsidR="1B85F380" w:rsidRPr="001F7C8A" w:rsidRDefault="1B85F380" w:rsidP="001F7C8A">
      <w:pPr>
        <w:pStyle w:val="ListParagraph"/>
        <w:numPr>
          <w:ilvl w:val="1"/>
          <w:numId w:val="18"/>
        </w:numPr>
        <w:spacing w:after="0"/>
        <w:rPr>
          <w:rFonts w:ascii="Arial" w:eastAsia="Arial" w:hAnsi="Arial" w:cs="Arial"/>
          <w:color w:val="000000" w:themeColor="text1"/>
        </w:rPr>
      </w:pPr>
      <w:r w:rsidRPr="001F7C8A">
        <w:rPr>
          <w:rFonts w:ascii="Arial" w:eastAsia="Arial" w:hAnsi="Arial" w:cs="Arial"/>
          <w:b/>
          <w:bCs/>
          <w:color w:val="000000" w:themeColor="text1"/>
        </w:rPr>
        <w:t xml:space="preserve">Cadastrar </w:t>
      </w:r>
      <w:r w:rsidR="3B1759D6" w:rsidRPr="001F7C8A">
        <w:rPr>
          <w:rFonts w:ascii="Arial" w:eastAsia="Arial" w:hAnsi="Arial" w:cs="Arial"/>
          <w:b/>
          <w:bCs/>
          <w:color w:val="000000" w:themeColor="text1"/>
        </w:rPr>
        <w:t>Tarefas</w:t>
      </w: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308"/>
        <w:gridCol w:w="1293"/>
        <w:gridCol w:w="1301"/>
        <w:gridCol w:w="1286"/>
        <w:gridCol w:w="1308"/>
        <w:gridCol w:w="1294"/>
      </w:tblGrid>
      <w:tr w:rsidR="1B85F380" w14:paraId="128AA9CC" w14:textId="77777777" w:rsidTr="1B85F380">
        <w:trPr>
          <w:trHeight w:val="285"/>
        </w:trPr>
        <w:tc>
          <w:tcPr>
            <w:tcW w:w="907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59458311" w14:textId="243ED183" w:rsidR="1B85F380" w:rsidRDefault="1B85F380" w:rsidP="1B85F380">
            <w:pPr>
              <w:spacing w:after="0"/>
              <w:ind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Requisito Funcional</w:t>
            </w:r>
          </w:p>
        </w:tc>
      </w:tr>
      <w:tr w:rsidR="1B85F380" w14:paraId="3F582925" w14:textId="77777777" w:rsidTr="1B85F380">
        <w:trPr>
          <w:trHeight w:val="285"/>
        </w:trPr>
        <w:tc>
          <w:tcPr>
            <w:tcW w:w="25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224B1643" w14:textId="041A8977" w:rsidR="1B85F380" w:rsidRDefault="1B85F380" w:rsidP="1B85F380">
            <w:p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BEC84C7" w14:textId="665EE839" w:rsidR="1B85F380" w:rsidRDefault="64F0A41C" w:rsidP="1B85F380">
            <w:pPr>
              <w:ind w:right="-20"/>
            </w:pPr>
            <w:r w:rsidRPr="64F0A41C">
              <w:rPr>
                <w:rFonts w:ascii="Arial" w:eastAsia="Arial" w:hAnsi="Arial" w:cs="Arial"/>
                <w:color w:val="000000" w:themeColor="text1"/>
              </w:rPr>
              <w:t>Gerenciar tarefas do usuário.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5CC016DC" w14:textId="060008BA" w:rsidR="1B85F380" w:rsidRDefault="1B85F380" w:rsidP="1B85F380">
            <w:pPr>
              <w:spacing w:after="0"/>
              <w:ind w:right="-20"/>
              <w:jc w:val="right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Código: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09E5A3F9" w14:textId="2BEDFF64" w:rsidR="1B85F380" w:rsidRDefault="64F0A41C" w:rsidP="1B85F380">
            <w:pPr>
              <w:rPr>
                <w:rFonts w:ascii="Arial" w:eastAsia="Arial" w:hAnsi="Arial" w:cs="Arial"/>
              </w:rPr>
            </w:pPr>
            <w:r w:rsidRPr="64F0A41C">
              <w:rPr>
                <w:rFonts w:ascii="Arial" w:eastAsia="Arial" w:hAnsi="Arial" w:cs="Arial"/>
              </w:rPr>
              <w:t>02</w:t>
            </w:r>
          </w:p>
        </w:tc>
      </w:tr>
      <w:tr w:rsidR="1B85F380" w14:paraId="566A1FF7" w14:textId="77777777" w:rsidTr="1B85F380">
        <w:trPr>
          <w:trHeight w:val="285"/>
        </w:trPr>
        <w:tc>
          <w:tcPr>
            <w:tcW w:w="25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084C3474" w14:textId="53AD6961" w:rsidR="1B85F380" w:rsidRDefault="1B85F380" w:rsidP="4B94D4D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</w:p>
        </w:tc>
        <w:tc>
          <w:tcPr>
            <w:tcW w:w="648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0C1443D8" w14:textId="725E59C9" w:rsidR="1B85F380" w:rsidRDefault="1B85F380" w:rsidP="4B94D4DE">
            <w:pPr>
              <w:numPr>
                <w:ilvl w:val="0"/>
                <w:numId w:val="11"/>
              </w:numPr>
              <w:ind w:right="-20"/>
              <w:rPr>
                <w:rFonts w:ascii="Arial" w:eastAsia="Arial" w:hAnsi="Arial" w:cs="Arial"/>
              </w:rPr>
            </w:pPr>
            <w:r w:rsidRPr="1B85F380">
              <w:rPr>
                <w:rFonts w:ascii="Arial" w:eastAsia="Arial" w:hAnsi="Arial" w:cs="Arial"/>
              </w:rPr>
              <w:t xml:space="preserve"> O sistema deve permitir que </w:t>
            </w:r>
            <w:r w:rsidR="64F0A41C" w:rsidRPr="64F0A41C">
              <w:rPr>
                <w:rFonts w:ascii="Arial" w:eastAsia="Arial" w:hAnsi="Arial" w:cs="Arial"/>
              </w:rPr>
              <w:t xml:space="preserve">o usuário </w:t>
            </w:r>
            <w:r w:rsidR="664CCB59" w:rsidRPr="664CCB59">
              <w:rPr>
                <w:rFonts w:ascii="Arial" w:eastAsia="Arial" w:hAnsi="Arial" w:cs="Arial"/>
              </w:rPr>
              <w:t>cadastre</w:t>
            </w:r>
            <w:r w:rsidR="3E5BD30C" w:rsidRPr="3E5BD30C">
              <w:rPr>
                <w:rFonts w:ascii="Arial" w:eastAsia="Arial" w:hAnsi="Arial" w:cs="Arial"/>
              </w:rPr>
              <w:t xml:space="preserve"> </w:t>
            </w:r>
            <w:r w:rsidR="54F78E25" w:rsidRPr="54F78E25">
              <w:rPr>
                <w:rFonts w:ascii="Arial" w:eastAsia="Arial" w:hAnsi="Arial" w:cs="Arial"/>
              </w:rPr>
              <w:t>novas tarefas.</w:t>
            </w:r>
          </w:p>
        </w:tc>
      </w:tr>
      <w:tr w:rsidR="1B85F380" w14:paraId="6E2FFC0E" w14:textId="77777777" w:rsidTr="1B85F380">
        <w:trPr>
          <w:trHeight w:val="285"/>
        </w:trPr>
        <w:tc>
          <w:tcPr>
            <w:tcW w:w="38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44823F6E" w14:textId="3DF72A22" w:rsidR="1B85F380" w:rsidRDefault="1B85F380" w:rsidP="4B94D4D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Estimativa de Esforço: </w:t>
            </w:r>
            <w:r w:rsidR="3951E400" w:rsidRPr="3951E400">
              <w:rPr>
                <w:rFonts w:ascii="Arial" w:eastAsia="Arial" w:hAnsi="Arial" w:cs="Arial"/>
                <w:b/>
                <w:bCs/>
                <w:color w:val="000000" w:themeColor="text1"/>
              </w:rPr>
              <w:t>1</w:t>
            </w:r>
            <w:r w:rsidR="3951E400" w:rsidRPr="3951E400">
              <w:rPr>
                <w:rFonts w:ascii="Arial" w:eastAsia="Arial" w:hAnsi="Arial" w:cs="Arial"/>
                <w:color w:val="000000" w:themeColor="text1"/>
              </w:rPr>
              <w:t>2h</w:t>
            </w:r>
          </w:p>
        </w:tc>
        <w:tc>
          <w:tcPr>
            <w:tcW w:w="5189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6EA779E8" w14:textId="4612D0BA" w:rsidR="1B85F380" w:rsidRDefault="1B85F380" w:rsidP="4B94D4D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Prioridade: </w:t>
            </w:r>
            <w:r w:rsidRPr="1B85F380">
              <w:rPr>
                <w:rFonts w:ascii="Arial" w:eastAsia="Arial" w:hAnsi="Arial" w:cs="Arial"/>
                <w:color w:val="000000" w:themeColor="text1"/>
              </w:rPr>
              <w:t>100 pontos</w:t>
            </w:r>
          </w:p>
        </w:tc>
      </w:tr>
      <w:tr w:rsidR="1B85F380" w14:paraId="4884C7E1" w14:textId="77777777" w:rsidTr="1B85F380">
        <w:trPr>
          <w:trHeight w:val="285"/>
        </w:trPr>
        <w:tc>
          <w:tcPr>
            <w:tcW w:w="907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0867ED33" w14:textId="0548B446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</w:t>
            </w:r>
          </w:p>
        </w:tc>
      </w:tr>
      <w:tr w:rsidR="1B85F380" w14:paraId="35A59C26" w14:textId="77777777" w:rsidTr="1B85F380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52D5356F" w14:textId="5CECB090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ID NF</w:t>
            </w:r>
          </w:p>
        </w:tc>
        <w:tc>
          <w:tcPr>
            <w:tcW w:w="518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E3DFC78" w14:textId="248F77AA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1192B73A" w14:textId="7E25D039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b/>
                <w:bCs/>
                <w:color w:val="000000" w:themeColor="text1"/>
              </w:rPr>
              <w:t>Categoria</w:t>
            </w:r>
          </w:p>
        </w:tc>
      </w:tr>
      <w:tr w:rsidR="1B85F380" w14:paraId="0D2E2CE1" w14:textId="77777777" w:rsidTr="1B85F380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A38CA62" w14:textId="6B7993F9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RNF1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78F6497" w14:textId="536DEB00" w:rsidR="1B85F380" w:rsidRDefault="54F78E25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54F78E25">
              <w:rPr>
                <w:rFonts w:ascii="Arial" w:eastAsia="Arial" w:hAnsi="Arial" w:cs="Arial"/>
                <w:color w:val="000000" w:themeColor="text1"/>
              </w:rPr>
              <w:t xml:space="preserve">Ao pressionar o botão de icone “+”, o usuário será redirecionado para uma tela onde poderá </w:t>
            </w:r>
            <w:r w:rsidR="48D08D96" w:rsidRPr="48D08D96">
              <w:rPr>
                <w:rFonts w:ascii="Arial" w:eastAsia="Arial" w:hAnsi="Arial" w:cs="Arial"/>
                <w:color w:val="000000" w:themeColor="text1"/>
              </w:rPr>
              <w:t xml:space="preserve">adicionar </w:t>
            </w:r>
            <w:r w:rsidR="27B44BBE" w:rsidRPr="27B44BBE">
              <w:rPr>
                <w:rFonts w:ascii="Arial" w:eastAsia="Arial" w:hAnsi="Arial" w:cs="Arial"/>
                <w:color w:val="000000" w:themeColor="text1"/>
              </w:rPr>
              <w:t>uma nova tarefa</w:t>
            </w:r>
            <w:r w:rsidR="40B7E9F9" w:rsidRPr="40B7E9F9">
              <w:rPr>
                <w:rFonts w:ascii="Arial" w:eastAsia="Arial" w:hAnsi="Arial" w:cs="Arial"/>
                <w:color w:val="000000" w:themeColor="text1"/>
              </w:rPr>
              <w:t xml:space="preserve">, passando as seguintes informações: </w:t>
            </w:r>
            <w:r w:rsidR="42101902" w:rsidRPr="42101902">
              <w:rPr>
                <w:rFonts w:ascii="Arial" w:eastAsia="Arial" w:hAnsi="Arial" w:cs="Arial"/>
                <w:color w:val="000000" w:themeColor="text1"/>
              </w:rPr>
              <w:t>título, descrição, status, prioridade, data de vencimento.</w:t>
            </w: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091069D" w14:textId="6D96F0EA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 w:rsidRPr="1B85F380">
              <w:rPr>
                <w:rFonts w:ascii="Arial" w:eastAsia="Arial" w:hAnsi="Arial" w:cs="Arial"/>
              </w:rPr>
              <w:t>Especificação</w:t>
            </w:r>
          </w:p>
        </w:tc>
      </w:tr>
      <w:tr w:rsidR="1B85F380" w14:paraId="3F26940F" w14:textId="77777777" w:rsidTr="1B85F380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E7B80DD" w14:textId="724F920C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RNF2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6998021" w14:textId="7D335CB8" w:rsidR="1B85F380" w:rsidRDefault="4EEF4E40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4EEF4E40">
              <w:rPr>
                <w:rFonts w:ascii="Arial" w:eastAsia="Arial" w:hAnsi="Arial" w:cs="Arial"/>
                <w:color w:val="000000" w:themeColor="text1"/>
              </w:rPr>
              <w:t xml:space="preserve">Ao pressionar o icone </w:t>
            </w:r>
            <w:r w:rsidR="6CF4AECF" w:rsidRPr="6CF4AECF">
              <w:rPr>
                <w:rFonts w:ascii="Arial" w:eastAsia="Arial" w:hAnsi="Arial" w:cs="Arial"/>
                <w:color w:val="000000" w:themeColor="text1"/>
              </w:rPr>
              <w:t xml:space="preserve">de lixeira o usuário poderá </w:t>
            </w:r>
            <w:r w:rsidR="73447D30" w:rsidRPr="73447D30">
              <w:rPr>
                <w:rFonts w:ascii="Arial" w:eastAsia="Arial" w:hAnsi="Arial" w:cs="Arial"/>
                <w:color w:val="000000" w:themeColor="text1"/>
              </w:rPr>
              <w:t xml:space="preserve">excluir a tarefa que </w:t>
            </w:r>
            <w:r w:rsidR="747B50D8" w:rsidRPr="747B50D8">
              <w:rPr>
                <w:rFonts w:ascii="Arial" w:eastAsia="Arial" w:hAnsi="Arial" w:cs="Arial"/>
                <w:color w:val="000000" w:themeColor="text1"/>
              </w:rPr>
              <w:t>selecionar</w:t>
            </w:r>
            <w:r w:rsidR="1933E1A5" w:rsidRPr="1933E1A5">
              <w:rPr>
                <w:rFonts w:ascii="Arial" w:eastAsia="Arial" w:hAnsi="Arial" w:cs="Arial"/>
                <w:color w:val="000000" w:themeColor="text1"/>
              </w:rPr>
              <w:t xml:space="preserve"> no check </w:t>
            </w:r>
            <w:r w:rsidR="747B50D8" w:rsidRPr="747B50D8">
              <w:rPr>
                <w:rFonts w:ascii="Arial" w:eastAsia="Arial" w:hAnsi="Arial" w:cs="Arial"/>
                <w:color w:val="000000" w:themeColor="text1"/>
              </w:rPr>
              <w:t xml:space="preserve">box que aparecerá ao lado de todas as tarefas existentes. </w:t>
            </w: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407B69B" w14:textId="358F7F39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 w:rsidRPr="1B85F380">
              <w:rPr>
                <w:rFonts w:ascii="Arial" w:eastAsia="Arial" w:hAnsi="Arial" w:cs="Arial"/>
              </w:rPr>
              <w:t>Usabilidade</w:t>
            </w:r>
          </w:p>
        </w:tc>
      </w:tr>
      <w:tr w:rsidR="1B85F380" w14:paraId="01EA7B68" w14:textId="77777777" w:rsidTr="1B85F380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755A0E6" w14:textId="701EFBBB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RNF3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F4F7E59" w14:textId="76D5DAB1" w:rsidR="1B85F380" w:rsidRDefault="59BF4058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59BF4058">
              <w:rPr>
                <w:rFonts w:ascii="Arial" w:eastAsia="Arial" w:hAnsi="Arial" w:cs="Arial"/>
                <w:color w:val="000000" w:themeColor="text1"/>
              </w:rPr>
              <w:t>A alteração de status da tarefa (Ex: de "A Fazer" para "Em Andamento") deve ser refletida em tempo real para todos os membros do projeto que estão visualizando o painel.</w:t>
            </w: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15241B4" w14:textId="54CEBFFD" w:rsidR="1B85F380" w:rsidRDefault="5C297E55" w:rsidP="4B94D4DE">
            <w:pPr>
              <w:spacing w:after="0"/>
              <w:ind w:left="-20" w:right="-20"/>
              <w:jc w:val="center"/>
            </w:pPr>
            <w:r w:rsidRPr="5C297E55">
              <w:rPr>
                <w:rFonts w:ascii="Arial" w:eastAsia="Arial" w:hAnsi="Arial" w:cs="Arial"/>
              </w:rPr>
              <w:t>Desempenho</w:t>
            </w:r>
          </w:p>
        </w:tc>
      </w:tr>
      <w:tr w:rsidR="1B85F380" w14:paraId="5A3B9ECA" w14:textId="77777777" w:rsidTr="1B85F380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1575F71" w14:textId="2C8420E9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RNF4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1D75729" w14:textId="4650A175" w:rsidR="1B85F380" w:rsidRDefault="6F8950C8" w:rsidP="4B94D4DE">
            <w:pPr>
              <w:spacing w:after="0"/>
              <w:ind w:left="-20" w:right="-20"/>
              <w:rPr>
                <w:rFonts w:ascii="Arial" w:eastAsia="Arial" w:hAnsi="Arial" w:cs="Arial"/>
              </w:rPr>
            </w:pPr>
            <w:r w:rsidRPr="6F8950C8">
              <w:rPr>
                <w:rFonts w:ascii="Arial" w:eastAsia="Arial" w:hAnsi="Arial" w:cs="Arial"/>
              </w:rPr>
              <w:t>Ao pressionar o botão de ícone de exclamação “!” abrirá uma janela com os dados adicionados no momento do cadastro.</w:t>
            </w:r>
          </w:p>
          <w:p w14:paraId="06DB1823" w14:textId="570FBC56" w:rsidR="1B85F380" w:rsidRDefault="1B85F380" w:rsidP="6F8950C8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B4A8C2E" w14:textId="4B833820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 w:rsidRPr="1B85F380">
              <w:rPr>
                <w:rFonts w:ascii="Arial" w:eastAsia="Arial" w:hAnsi="Arial" w:cs="Arial"/>
              </w:rPr>
              <w:t>Usabilidade e Interface</w:t>
            </w:r>
          </w:p>
        </w:tc>
      </w:tr>
      <w:tr w:rsidR="1B85F380" w14:paraId="356EDBDE" w14:textId="77777777" w:rsidTr="1B85F380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1C29B67" w14:textId="4CED3C32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RNF5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EE0EBC1" w14:textId="4DD7658C" w:rsidR="1B85F380" w:rsidRDefault="3951E400" w:rsidP="4B94D4DE">
            <w:pPr>
              <w:numPr>
                <w:ilvl w:val="0"/>
                <w:numId w:val="11"/>
              </w:numPr>
              <w:spacing w:after="0"/>
              <w:ind w:right="-20"/>
              <w:rPr>
                <w:rFonts w:ascii="Arial" w:eastAsia="Arial" w:hAnsi="Arial" w:cs="Arial"/>
              </w:rPr>
            </w:pPr>
            <w:r w:rsidRPr="3951E400">
              <w:rPr>
                <w:rFonts w:ascii="Arial" w:eastAsia="Arial" w:hAnsi="Arial" w:cs="Arial"/>
              </w:rPr>
              <w:t>O sistema deverá oferecer atalhos no teclado para salvar (Ctrl+S) e fechar o formulário de tarefa (Esc).</w:t>
            </w: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7D957EE" w14:textId="3C38F174" w:rsidR="1B85F380" w:rsidRDefault="1B85F380" w:rsidP="4B94D4D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 w:rsidRPr="1B85F380">
              <w:rPr>
                <w:rFonts w:ascii="Arial" w:eastAsia="Arial" w:hAnsi="Arial" w:cs="Arial"/>
              </w:rPr>
              <w:t>Usabilidade e Interface</w:t>
            </w:r>
          </w:p>
        </w:tc>
      </w:tr>
    </w:tbl>
    <w:p w14:paraId="1EED0A33" w14:textId="3E797673" w:rsidR="008A2D9F" w:rsidRDefault="008A2D9F" w:rsidP="00F40443">
      <w:pPr>
        <w:jc w:val="center"/>
      </w:pPr>
    </w:p>
    <w:p w14:paraId="38FFFFBA" w14:textId="017F356D" w:rsidR="00F941E0" w:rsidRDefault="00F941E0" w:rsidP="00F40443">
      <w:pPr>
        <w:jc w:val="center"/>
      </w:pPr>
    </w:p>
    <w:p w14:paraId="06499231" w14:textId="0F68DA9F" w:rsidR="00F941E0" w:rsidRDefault="00F941E0" w:rsidP="00F40443">
      <w:pPr>
        <w:jc w:val="center"/>
      </w:pPr>
    </w:p>
    <w:p w14:paraId="178C8D9E" w14:textId="57BEBF1B" w:rsidR="00F941E0" w:rsidRDefault="00F941E0" w:rsidP="00F40443">
      <w:pPr>
        <w:jc w:val="center"/>
      </w:pPr>
    </w:p>
    <w:p w14:paraId="535809B1" w14:textId="3491F790" w:rsidR="00F941E0" w:rsidRDefault="00F941E0" w:rsidP="00F40443">
      <w:pPr>
        <w:jc w:val="center"/>
      </w:pPr>
    </w:p>
    <w:p w14:paraId="76C3037B" w14:textId="266D05E2" w:rsidR="00F941E0" w:rsidRDefault="00F941E0" w:rsidP="00F40443">
      <w:pPr>
        <w:jc w:val="center"/>
      </w:pPr>
    </w:p>
    <w:p w14:paraId="22A7E796" w14:textId="77777777" w:rsidR="00E176A3" w:rsidRDefault="00E176A3" w:rsidP="00F40443">
      <w:pPr>
        <w:jc w:val="center"/>
      </w:pPr>
    </w:p>
    <w:p w14:paraId="4FC9AA07" w14:textId="3CA4DA8A" w:rsidR="00F941E0" w:rsidRDefault="001F7C8A" w:rsidP="0085697A">
      <w:pPr>
        <w:spacing w:after="0"/>
        <w:ind w:left="360"/>
        <w:contextualSpacing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2.3</w:t>
      </w:r>
      <w:r w:rsidR="0085697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F941E0">
        <w:rPr>
          <w:rFonts w:ascii="Arial" w:eastAsia="Arial" w:hAnsi="Arial" w:cs="Arial"/>
          <w:b/>
          <w:bCs/>
          <w:color w:val="000000" w:themeColor="text1"/>
        </w:rPr>
        <w:t>Gerenciar</w:t>
      </w:r>
      <w:r w:rsidR="00F941E0" w:rsidRPr="3E0436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B31A99">
        <w:rPr>
          <w:rFonts w:ascii="Arial" w:eastAsia="Arial" w:hAnsi="Arial" w:cs="Arial"/>
          <w:b/>
          <w:bCs/>
          <w:color w:val="000000" w:themeColor="text1"/>
        </w:rPr>
        <w:t>Projetos</w:t>
      </w:r>
    </w:p>
    <w:tbl>
      <w:tblPr>
        <w:tblW w:w="9046" w:type="dxa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04"/>
        <w:gridCol w:w="1288"/>
        <w:gridCol w:w="1296"/>
        <w:gridCol w:w="1281"/>
        <w:gridCol w:w="1303"/>
        <w:gridCol w:w="1294"/>
      </w:tblGrid>
      <w:tr w:rsidR="00F941E0" w14:paraId="5C16556E" w14:textId="77777777">
        <w:trPr>
          <w:trHeight w:val="276"/>
        </w:trPr>
        <w:tc>
          <w:tcPr>
            <w:tcW w:w="90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068CA158" w14:textId="77777777" w:rsidR="00F941E0" w:rsidRDefault="00F941E0">
            <w:pPr>
              <w:spacing w:after="0"/>
              <w:ind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 Funcional</w:t>
            </w:r>
          </w:p>
        </w:tc>
      </w:tr>
      <w:tr w:rsidR="00F941E0" w14:paraId="79AA8B4B" w14:textId="77777777">
        <w:trPr>
          <w:trHeight w:val="276"/>
        </w:trPr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5FD83A18" w14:textId="77777777" w:rsidR="00F941E0" w:rsidRDefault="00F941E0">
            <w:p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</w:p>
        </w:tc>
        <w:tc>
          <w:tcPr>
            <w:tcW w:w="258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539A275" w14:textId="1FA6710C" w:rsidR="00F941E0" w:rsidRDefault="00F941E0">
            <w:pPr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007760C3">
              <w:rPr>
                <w:rFonts w:ascii="Arial" w:eastAsia="Arial" w:hAnsi="Arial" w:cs="Arial"/>
                <w:color w:val="000000" w:themeColor="text1"/>
              </w:rPr>
              <w:t xml:space="preserve">Gerenciar </w:t>
            </w:r>
            <w:r w:rsidR="00B31A99">
              <w:rPr>
                <w:rFonts w:ascii="Arial" w:eastAsia="Arial" w:hAnsi="Arial" w:cs="Arial"/>
                <w:color w:val="000000" w:themeColor="text1"/>
              </w:rPr>
              <w:t>Projetos</w:t>
            </w:r>
          </w:p>
        </w:tc>
        <w:tc>
          <w:tcPr>
            <w:tcW w:w="258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0F1A2006" w14:textId="77777777" w:rsidR="00F941E0" w:rsidRDefault="00F941E0">
            <w:pPr>
              <w:spacing w:after="0"/>
              <w:ind w:right="-20"/>
              <w:jc w:val="right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Código: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84B3E86" w14:textId="0FB78221" w:rsidR="00F941E0" w:rsidRDefault="00F941E0">
            <w:pPr>
              <w:rPr>
                <w:rFonts w:ascii="Arial" w:eastAsia="Arial" w:hAnsi="Arial" w:cs="Arial"/>
              </w:rPr>
            </w:pPr>
            <w:r w:rsidRPr="3E0436AA">
              <w:rPr>
                <w:rFonts w:ascii="Arial" w:eastAsia="Arial" w:hAnsi="Arial" w:cs="Arial"/>
              </w:rPr>
              <w:t>0</w:t>
            </w:r>
            <w:r w:rsidR="0085697A">
              <w:rPr>
                <w:rFonts w:ascii="Arial" w:eastAsia="Arial" w:hAnsi="Arial" w:cs="Arial"/>
              </w:rPr>
              <w:t>3</w:t>
            </w:r>
          </w:p>
        </w:tc>
      </w:tr>
      <w:tr w:rsidR="00F941E0" w14:paraId="0010F19B" w14:textId="77777777">
        <w:trPr>
          <w:trHeight w:val="805"/>
        </w:trPr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1EAEBCC0" w14:textId="77777777" w:rsidR="00F941E0" w:rsidRDefault="00F941E0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</w:p>
        </w:tc>
        <w:tc>
          <w:tcPr>
            <w:tcW w:w="646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308BD902" w14:textId="4298EE6A" w:rsidR="00F941E0" w:rsidRDefault="006B0AE3">
            <w:pPr>
              <w:ind w:right="-20"/>
              <w:jc w:val="both"/>
              <w:rPr>
                <w:rFonts w:ascii="Arial" w:eastAsia="Arial" w:hAnsi="Arial" w:cs="Arial"/>
              </w:rPr>
            </w:pPr>
            <w:r w:rsidRPr="006B0AE3">
              <w:rPr>
                <w:rFonts w:ascii="Arial" w:eastAsia="Arial" w:hAnsi="Arial" w:cs="Arial"/>
              </w:rPr>
              <w:t>Usuários autenticados devem poder criar, visualizar, editar e excluir projetos. Um projeto serve como um contêiner para agrupar tarefas relacionadas.</w:t>
            </w:r>
          </w:p>
        </w:tc>
      </w:tr>
      <w:tr w:rsidR="00F941E0" w14:paraId="08E8D01B" w14:textId="77777777">
        <w:trPr>
          <w:trHeight w:val="276"/>
        </w:trPr>
        <w:tc>
          <w:tcPr>
            <w:tcW w:w="3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25116C8D" w14:textId="2B0121CA" w:rsidR="00F941E0" w:rsidRDefault="00F941E0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Estimativa de Esforço: </w:t>
            </w:r>
            <w:r>
              <w:rPr>
                <w:rFonts w:ascii="Arial" w:eastAsia="Arial" w:hAnsi="Arial" w:cs="Arial"/>
                <w:color w:val="000000" w:themeColor="text1"/>
              </w:rPr>
              <w:t>1</w:t>
            </w:r>
            <w:r w:rsidR="005A7323">
              <w:rPr>
                <w:rFonts w:ascii="Arial" w:eastAsia="Arial" w:hAnsi="Arial" w:cs="Arial"/>
                <w:color w:val="000000" w:themeColor="text1"/>
              </w:rPr>
              <w:t>6</w:t>
            </w:r>
            <w:r w:rsidRPr="3E0436AA">
              <w:rPr>
                <w:rFonts w:ascii="Arial" w:eastAsia="Arial" w:hAnsi="Arial" w:cs="Arial"/>
                <w:color w:val="000000" w:themeColor="text1"/>
              </w:rPr>
              <w:t>h</w:t>
            </w:r>
          </w:p>
        </w:tc>
        <w:tc>
          <w:tcPr>
            <w:tcW w:w="517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287E1B44" w14:textId="0274A62A" w:rsidR="00F941E0" w:rsidRDefault="00F941E0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Prioridade: </w:t>
            </w:r>
            <w:r w:rsidR="005A7323">
              <w:rPr>
                <w:rFonts w:ascii="Arial" w:eastAsia="Arial" w:hAnsi="Arial" w:cs="Arial"/>
                <w:color w:val="000000" w:themeColor="text1"/>
              </w:rPr>
              <w:t>95</w:t>
            </w:r>
            <w:r w:rsidRPr="3E0436AA">
              <w:rPr>
                <w:rFonts w:ascii="Arial" w:eastAsia="Arial" w:hAnsi="Arial" w:cs="Arial"/>
                <w:color w:val="000000" w:themeColor="text1"/>
              </w:rPr>
              <w:t xml:space="preserve"> pontos</w:t>
            </w:r>
          </w:p>
        </w:tc>
      </w:tr>
      <w:tr w:rsidR="00F941E0" w14:paraId="7C4FDBC9" w14:textId="77777777">
        <w:trPr>
          <w:trHeight w:val="276"/>
        </w:trPr>
        <w:tc>
          <w:tcPr>
            <w:tcW w:w="90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66844B76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</w:t>
            </w:r>
          </w:p>
        </w:tc>
      </w:tr>
      <w:tr w:rsidR="00F941E0" w14:paraId="4CDE7724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1EAF99C5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ID NF</w:t>
            </w:r>
          </w:p>
        </w:tc>
        <w:tc>
          <w:tcPr>
            <w:tcW w:w="5169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51AAD5D5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259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21DA4038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Categoria</w:t>
            </w:r>
          </w:p>
        </w:tc>
      </w:tr>
      <w:tr w:rsidR="00F941E0" w14:paraId="3D0F2762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D8D6EE8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RNF1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5E4710F" w14:textId="4AA1F1BF" w:rsidR="00F941E0" w:rsidRDefault="00C73214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C73214">
              <w:t>Os dados do projeto que deverão ser armazenados são: nome, descrição, data de início, data de término, status e o ID do usuário criador.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7D1F776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Especificação</w:t>
            </w:r>
          </w:p>
        </w:tc>
      </w:tr>
      <w:tr w:rsidR="00F941E0" w14:paraId="1DAA66FD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966B951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RNF2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4DFFC51" w14:textId="3A7FCC4E" w:rsidR="00F941E0" w:rsidRDefault="00381773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381773">
              <w:t>A função deverá apresentar botões para as seguintes ações: Salvar, Editar, Excluir, bem como um botão "Novo Projeto" na tela de listagem.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FDF897D" w14:textId="28A11480" w:rsidR="00F941E0" w:rsidRDefault="00763409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Interface</w:t>
            </w:r>
          </w:p>
        </w:tc>
      </w:tr>
      <w:tr w:rsidR="00F941E0" w14:paraId="3186C1AE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D3DC4F0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RNF3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5B8FA8A" w14:textId="405A4838" w:rsidR="00F941E0" w:rsidRDefault="00856559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856559">
              <w:t>A listagem de projetos de um usuário deve ser carregada em no máximo 2 segundos, mesmo que o usuário tenha dezenas de projetos.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4704153" w14:textId="3E0A3507" w:rsidR="00F941E0" w:rsidRDefault="00763409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Desempenho</w:t>
            </w:r>
          </w:p>
        </w:tc>
      </w:tr>
      <w:tr w:rsidR="00F941E0" w14:paraId="2044204F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9C0F05A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RNF4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9D172C2" w14:textId="1A29831C" w:rsidR="00F941E0" w:rsidRDefault="00763409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763409">
              <w:t>Ao excluir um projeto, o sistema deve solicitar uma confirmação do usuário para evitar a exclusão acidental de dados.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32C2996" w14:textId="77777777" w:rsidR="00F941E0" w:rsidRDefault="00F941E0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Usabilidade</w:t>
            </w:r>
          </w:p>
        </w:tc>
      </w:tr>
    </w:tbl>
    <w:p w14:paraId="70982EBE" w14:textId="2D399466" w:rsidR="00F941E0" w:rsidRDefault="00F941E0" w:rsidP="00F941E0">
      <w:pPr>
        <w:jc w:val="center"/>
      </w:pPr>
    </w:p>
    <w:p w14:paraId="1211CBF1" w14:textId="1425736F" w:rsidR="00F941E0" w:rsidRDefault="00F941E0" w:rsidP="00F40443">
      <w:pPr>
        <w:jc w:val="center"/>
      </w:pPr>
    </w:p>
    <w:p w14:paraId="5A08C1EA" w14:textId="77777777" w:rsidR="0093110E" w:rsidRDefault="0093110E" w:rsidP="00F40443">
      <w:pPr>
        <w:jc w:val="center"/>
      </w:pPr>
    </w:p>
    <w:p w14:paraId="425F96F5" w14:textId="77777777" w:rsidR="0093110E" w:rsidRDefault="0093110E" w:rsidP="00F40443">
      <w:pPr>
        <w:jc w:val="center"/>
      </w:pPr>
    </w:p>
    <w:p w14:paraId="6E50FD8C" w14:textId="77777777" w:rsidR="0093110E" w:rsidRDefault="0093110E" w:rsidP="00F40443">
      <w:pPr>
        <w:jc w:val="center"/>
      </w:pPr>
    </w:p>
    <w:p w14:paraId="29C4911F" w14:textId="77777777" w:rsidR="0093110E" w:rsidRDefault="0093110E" w:rsidP="00F40443">
      <w:pPr>
        <w:jc w:val="center"/>
      </w:pPr>
    </w:p>
    <w:p w14:paraId="1E5604E9" w14:textId="587EA652" w:rsidR="0093110E" w:rsidRDefault="0093110E" w:rsidP="00F40443">
      <w:pPr>
        <w:jc w:val="center"/>
      </w:pPr>
    </w:p>
    <w:p w14:paraId="416A5CC5" w14:textId="478C5136" w:rsidR="005E0F89" w:rsidRDefault="005E0F89" w:rsidP="00F40443">
      <w:pPr>
        <w:jc w:val="center"/>
      </w:pPr>
    </w:p>
    <w:p w14:paraId="46E72A89" w14:textId="05C08AA8" w:rsidR="005E0F89" w:rsidRDefault="005E0F89" w:rsidP="00F40443">
      <w:pPr>
        <w:jc w:val="center"/>
      </w:pPr>
    </w:p>
    <w:p w14:paraId="15F00C10" w14:textId="4E99DEF7" w:rsidR="005E0F89" w:rsidRDefault="005E0F89" w:rsidP="00F40443">
      <w:pPr>
        <w:jc w:val="center"/>
      </w:pPr>
    </w:p>
    <w:p w14:paraId="1506B964" w14:textId="2531BC6D" w:rsidR="005E0F89" w:rsidRDefault="005E0F89" w:rsidP="00F40443">
      <w:pPr>
        <w:jc w:val="center"/>
      </w:pPr>
    </w:p>
    <w:p w14:paraId="5D4EA9E9" w14:textId="77777777" w:rsidR="0093110E" w:rsidRDefault="0093110E" w:rsidP="00F40443">
      <w:pPr>
        <w:jc w:val="center"/>
      </w:pPr>
    </w:p>
    <w:p w14:paraId="0415924D" w14:textId="77777777" w:rsidR="0093110E" w:rsidRDefault="0093110E" w:rsidP="00F40443">
      <w:pPr>
        <w:jc w:val="center"/>
      </w:pPr>
    </w:p>
    <w:p w14:paraId="7AC598C3" w14:textId="418F630D" w:rsidR="0093110E" w:rsidRDefault="001F7C8A" w:rsidP="0093110E">
      <w:pPr>
        <w:spacing w:after="0"/>
        <w:ind w:left="360"/>
        <w:contextualSpacing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2.4</w:t>
      </w:r>
      <w:r w:rsidR="0093110E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9E132D">
        <w:rPr>
          <w:rFonts w:ascii="Arial" w:eastAsia="Arial" w:hAnsi="Arial" w:cs="Arial"/>
          <w:b/>
          <w:bCs/>
          <w:color w:val="000000" w:themeColor="text1"/>
        </w:rPr>
        <w:t>Adicionar Membros a Projetos</w:t>
      </w:r>
    </w:p>
    <w:tbl>
      <w:tblPr>
        <w:tblW w:w="9046" w:type="dxa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04"/>
        <w:gridCol w:w="1288"/>
        <w:gridCol w:w="1296"/>
        <w:gridCol w:w="1281"/>
        <w:gridCol w:w="1303"/>
        <w:gridCol w:w="1294"/>
      </w:tblGrid>
      <w:tr w:rsidR="0093110E" w14:paraId="6D261A15" w14:textId="77777777">
        <w:trPr>
          <w:trHeight w:val="276"/>
        </w:trPr>
        <w:tc>
          <w:tcPr>
            <w:tcW w:w="90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09827744" w14:textId="77777777" w:rsidR="0093110E" w:rsidRDefault="0093110E">
            <w:pPr>
              <w:spacing w:after="0"/>
              <w:ind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 Funcional</w:t>
            </w:r>
          </w:p>
        </w:tc>
      </w:tr>
      <w:tr w:rsidR="0093110E" w14:paraId="133F755C" w14:textId="77777777">
        <w:trPr>
          <w:trHeight w:val="276"/>
        </w:trPr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69C3822D" w14:textId="77777777" w:rsidR="0093110E" w:rsidRDefault="0093110E">
            <w:p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</w:p>
        </w:tc>
        <w:tc>
          <w:tcPr>
            <w:tcW w:w="258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C65DD94" w14:textId="64FF8CEC" w:rsidR="0093110E" w:rsidRDefault="005E0F89">
            <w:pPr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005E0F89">
              <w:rPr>
                <w:rFonts w:ascii="Arial" w:eastAsia="Arial" w:hAnsi="Arial" w:cs="Arial"/>
                <w:color w:val="000000" w:themeColor="text1"/>
              </w:rPr>
              <w:t>Adicionar Membros a Projetos</w:t>
            </w:r>
          </w:p>
        </w:tc>
        <w:tc>
          <w:tcPr>
            <w:tcW w:w="258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3AF23974" w14:textId="77777777" w:rsidR="0093110E" w:rsidRDefault="0093110E">
            <w:pPr>
              <w:spacing w:after="0"/>
              <w:ind w:right="-20"/>
              <w:jc w:val="right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Código: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992E3F0" w14:textId="309A8450" w:rsidR="0093110E" w:rsidRDefault="0093110E">
            <w:pPr>
              <w:rPr>
                <w:rFonts w:ascii="Arial" w:eastAsia="Arial" w:hAnsi="Arial" w:cs="Arial"/>
              </w:rPr>
            </w:pPr>
            <w:r w:rsidRPr="3E0436AA">
              <w:rPr>
                <w:rFonts w:ascii="Arial" w:eastAsia="Arial" w:hAnsi="Arial" w:cs="Arial"/>
              </w:rPr>
              <w:t>0</w:t>
            </w:r>
            <w:r w:rsidR="00287003">
              <w:rPr>
                <w:rFonts w:ascii="Arial" w:eastAsia="Arial" w:hAnsi="Arial" w:cs="Arial"/>
              </w:rPr>
              <w:t>4</w:t>
            </w:r>
          </w:p>
        </w:tc>
      </w:tr>
      <w:tr w:rsidR="0093110E" w14:paraId="23CDA66A" w14:textId="77777777">
        <w:trPr>
          <w:trHeight w:val="805"/>
        </w:trPr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048617FA" w14:textId="77777777" w:rsidR="0093110E" w:rsidRDefault="0093110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</w:p>
        </w:tc>
        <w:tc>
          <w:tcPr>
            <w:tcW w:w="646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27528539" w14:textId="78ED9C01" w:rsidR="0093110E" w:rsidRDefault="00C07F15">
            <w:pPr>
              <w:ind w:right="-20"/>
              <w:jc w:val="both"/>
              <w:rPr>
                <w:rFonts w:ascii="Arial" w:eastAsia="Arial" w:hAnsi="Arial" w:cs="Arial"/>
              </w:rPr>
            </w:pPr>
            <w:r w:rsidRPr="00C07F15">
              <w:rPr>
                <w:rFonts w:ascii="Arial" w:eastAsia="Arial" w:hAnsi="Arial" w:cs="Arial"/>
              </w:rPr>
              <w:t>O criador (ou administrador) de um projeto deve poder convidar ou adicionar outros usuários cadastrados na plataforma para colaborar no projeto.</w:t>
            </w:r>
          </w:p>
        </w:tc>
      </w:tr>
      <w:tr w:rsidR="0093110E" w14:paraId="5733DE60" w14:textId="77777777">
        <w:trPr>
          <w:trHeight w:val="276"/>
        </w:trPr>
        <w:tc>
          <w:tcPr>
            <w:tcW w:w="3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2375E7A8" w14:textId="580BDF66" w:rsidR="0093110E" w:rsidRDefault="0093110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Estimativa de Esforço: </w:t>
            </w:r>
            <w:r w:rsidR="005E5C8F">
              <w:rPr>
                <w:rFonts w:ascii="Arial" w:eastAsia="Arial" w:hAnsi="Arial" w:cs="Arial"/>
                <w:color w:val="000000" w:themeColor="text1"/>
              </w:rPr>
              <w:t>8</w:t>
            </w:r>
            <w:r w:rsidRPr="3E0436AA">
              <w:rPr>
                <w:rFonts w:ascii="Arial" w:eastAsia="Arial" w:hAnsi="Arial" w:cs="Arial"/>
                <w:color w:val="000000" w:themeColor="text1"/>
              </w:rPr>
              <w:t>h</w:t>
            </w:r>
          </w:p>
        </w:tc>
        <w:tc>
          <w:tcPr>
            <w:tcW w:w="517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D44E5E1" w14:textId="675A2AD1" w:rsidR="0093110E" w:rsidRDefault="0093110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Prioridade: </w:t>
            </w:r>
            <w:r w:rsidR="005E5C8F">
              <w:rPr>
                <w:rFonts w:ascii="Arial" w:eastAsia="Arial" w:hAnsi="Arial" w:cs="Arial"/>
                <w:color w:val="000000" w:themeColor="text1"/>
              </w:rPr>
              <w:t>80</w:t>
            </w:r>
            <w:r w:rsidRPr="3E0436AA">
              <w:rPr>
                <w:rFonts w:ascii="Arial" w:eastAsia="Arial" w:hAnsi="Arial" w:cs="Arial"/>
                <w:color w:val="000000" w:themeColor="text1"/>
              </w:rPr>
              <w:t xml:space="preserve"> pontos</w:t>
            </w:r>
          </w:p>
        </w:tc>
      </w:tr>
      <w:tr w:rsidR="0093110E" w14:paraId="649CCC41" w14:textId="77777777">
        <w:trPr>
          <w:trHeight w:val="276"/>
        </w:trPr>
        <w:tc>
          <w:tcPr>
            <w:tcW w:w="90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7BE6E99B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</w:t>
            </w:r>
          </w:p>
        </w:tc>
      </w:tr>
      <w:tr w:rsidR="0093110E" w14:paraId="3B5AA7F6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E54B7A5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ID NF</w:t>
            </w:r>
          </w:p>
        </w:tc>
        <w:tc>
          <w:tcPr>
            <w:tcW w:w="5169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43163392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259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45C540FB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0436AA">
              <w:rPr>
                <w:rFonts w:ascii="Arial" w:eastAsia="Arial" w:hAnsi="Arial" w:cs="Arial"/>
                <w:b/>
                <w:bCs/>
                <w:color w:val="000000" w:themeColor="text1"/>
              </w:rPr>
              <w:t>Categoria</w:t>
            </w:r>
          </w:p>
        </w:tc>
      </w:tr>
      <w:tr w:rsidR="0093110E" w14:paraId="547E0B81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FEA6CD9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RNF1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F5E8A8F" w14:textId="668EF1CC" w:rsidR="0093110E" w:rsidRDefault="00922246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922246">
              <w:t>O sistema deverá registrar a associação entre um usuário e um projeto em uma tabela, incluindo o papel do usuário no projeto (ex: "Membro", "Admin").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8F685F6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Especificação</w:t>
            </w:r>
          </w:p>
        </w:tc>
      </w:tr>
      <w:tr w:rsidR="0093110E" w14:paraId="0D4B7036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28C253D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RNF2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57D52AD" w14:textId="3AD477E6" w:rsidR="0093110E" w:rsidRDefault="00FE41CD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FE41CD">
              <w:t>A interface de gerenciamento de membros deve permitir a busca de novos usuários pelo email para adicioná-los ao projeto.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3D9958F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Interface</w:t>
            </w:r>
          </w:p>
        </w:tc>
      </w:tr>
      <w:tr w:rsidR="0093110E" w14:paraId="50816B24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21C7241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RNF3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857E8A7" w14:textId="7B3588F3" w:rsidR="0093110E" w:rsidRDefault="00223E93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223E93">
              <w:t>Apenas usuários com papel de "Admin" no projeto podem adicionar ou remover outros membros.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F851B9F" w14:textId="0E64DE79" w:rsidR="0093110E" w:rsidRDefault="006473AF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Seguran</w:t>
            </w:r>
            <w:r w:rsidR="00287003">
              <w:t>ça</w:t>
            </w:r>
          </w:p>
        </w:tc>
      </w:tr>
      <w:tr w:rsidR="0093110E" w14:paraId="3B08F973" w14:textId="77777777">
        <w:trPr>
          <w:trHeight w:val="276"/>
        </w:trPr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FF82FC1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B85F380">
              <w:rPr>
                <w:rFonts w:ascii="Arial" w:eastAsia="Arial" w:hAnsi="Arial" w:cs="Arial"/>
                <w:color w:val="000000" w:themeColor="text1"/>
              </w:rPr>
              <w:t>RNF4</w:t>
            </w:r>
          </w:p>
        </w:tc>
        <w:tc>
          <w:tcPr>
            <w:tcW w:w="5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F4CB344" w14:textId="7057F460" w:rsidR="0093110E" w:rsidRDefault="00EB69EC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0EB69EC">
              <w:t>O sistema deve impedir que o criador do projeto seja removido do próprio projeto.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C85FB5C" w14:textId="77777777" w:rsidR="0093110E" w:rsidRDefault="0093110E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>
              <w:t>Usabilidade</w:t>
            </w:r>
          </w:p>
        </w:tc>
      </w:tr>
    </w:tbl>
    <w:p w14:paraId="62568286" w14:textId="77777777" w:rsidR="0093110E" w:rsidRDefault="0093110E" w:rsidP="0093110E">
      <w:pPr>
        <w:jc w:val="center"/>
      </w:pPr>
    </w:p>
    <w:p w14:paraId="1D63050E" w14:textId="77777777" w:rsidR="0093110E" w:rsidRDefault="0093110E" w:rsidP="00F40443">
      <w:pPr>
        <w:jc w:val="center"/>
      </w:pPr>
    </w:p>
    <w:p w14:paraId="6C9DBC1B" w14:textId="50ECBFBE" w:rsidR="125123DA" w:rsidRDefault="125123DA" w:rsidP="125123DA">
      <w:pPr>
        <w:jc w:val="center"/>
      </w:pPr>
    </w:p>
    <w:p w14:paraId="4FF4B3FF" w14:textId="7BAB12D2" w:rsidR="125123DA" w:rsidRDefault="125123DA" w:rsidP="125123DA">
      <w:pPr>
        <w:jc w:val="center"/>
      </w:pPr>
    </w:p>
    <w:p w14:paraId="33588872" w14:textId="0A3DA287" w:rsidR="125123DA" w:rsidRDefault="125123DA" w:rsidP="125123DA">
      <w:pPr>
        <w:jc w:val="center"/>
      </w:pPr>
    </w:p>
    <w:p w14:paraId="59AA8C78" w14:textId="39F4783D" w:rsidR="125123DA" w:rsidRDefault="125123DA" w:rsidP="125123DA">
      <w:pPr>
        <w:jc w:val="center"/>
      </w:pPr>
    </w:p>
    <w:p w14:paraId="56E27602" w14:textId="4C962E17" w:rsidR="125123DA" w:rsidRDefault="125123DA" w:rsidP="125123DA">
      <w:pPr>
        <w:jc w:val="center"/>
      </w:pPr>
    </w:p>
    <w:p w14:paraId="03B0CE61" w14:textId="1043BC94" w:rsidR="64074DDB" w:rsidRDefault="64074DDB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24A7853B" w14:textId="48F06DCD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2ED19751" w14:textId="14D791B0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22044CB5" w14:textId="0DACDD2C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135729B3" w14:textId="6629D1C3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2F1FF464" w14:textId="549408A4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3A0A998C" w14:textId="0458828D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122BCA10" w14:textId="62F05E1A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7A013869" w14:textId="799E6552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2BB15349" w14:textId="17848983" w:rsidR="0318CCB0" w:rsidRDefault="0318CCB0" w:rsidP="0318CCB0">
      <w:pPr>
        <w:spacing w:after="0"/>
        <w:rPr>
          <w:rFonts w:ascii="Arial" w:eastAsia="Arial" w:hAnsi="Arial" w:cs="Arial"/>
          <w:color w:val="000000" w:themeColor="text1"/>
        </w:rPr>
      </w:pPr>
    </w:p>
    <w:p w14:paraId="5AF69316" w14:textId="025026E5" w:rsidR="541A68B1" w:rsidRDefault="541A68B1" w:rsidP="541A68B1">
      <w:pPr>
        <w:spacing w:after="0"/>
        <w:rPr>
          <w:rFonts w:ascii="Arial" w:eastAsia="Arial" w:hAnsi="Arial" w:cs="Arial"/>
          <w:color w:val="000000" w:themeColor="text1"/>
        </w:rPr>
      </w:pPr>
    </w:p>
    <w:p w14:paraId="0C86F4C6" w14:textId="5CFC6EBE" w:rsidR="125123DA" w:rsidRDefault="00E176A3" w:rsidP="001F7C8A">
      <w:pPr>
        <w:pStyle w:val="ListParagraph"/>
        <w:spacing w:after="0"/>
        <w:ind w:left="1068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2.5</w:t>
      </w:r>
      <w:r w:rsidR="001F7C8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70B1E6AA" w:rsidRPr="70B1E6AA">
        <w:rPr>
          <w:rFonts w:ascii="Arial" w:eastAsia="Arial" w:hAnsi="Arial" w:cs="Arial"/>
          <w:b/>
          <w:bCs/>
          <w:color w:val="000000" w:themeColor="text1"/>
        </w:rPr>
        <w:t>Comentarios em</w:t>
      </w:r>
      <w:r w:rsidR="125123DA" w:rsidRPr="125123DA">
        <w:rPr>
          <w:rFonts w:ascii="Arial" w:eastAsia="Arial" w:hAnsi="Arial" w:cs="Arial"/>
          <w:b/>
          <w:bCs/>
          <w:color w:val="000000" w:themeColor="text1"/>
        </w:rPr>
        <w:t xml:space="preserve"> Tarefas</w:t>
      </w: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1118"/>
        <w:gridCol w:w="1231"/>
        <w:gridCol w:w="1177"/>
        <w:gridCol w:w="1177"/>
        <w:gridCol w:w="1238"/>
        <w:gridCol w:w="1193"/>
      </w:tblGrid>
      <w:tr w:rsidR="125123DA" w14:paraId="44C2BD1D" w14:textId="77777777" w:rsidTr="125123DA">
        <w:trPr>
          <w:trHeight w:val="285"/>
        </w:trPr>
        <w:tc>
          <w:tcPr>
            <w:tcW w:w="907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313B489E" w14:textId="243ED183" w:rsidR="125123DA" w:rsidRDefault="125123DA" w:rsidP="125123DA">
            <w:pPr>
              <w:spacing w:after="0"/>
              <w:ind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 Funcional</w:t>
            </w:r>
          </w:p>
        </w:tc>
      </w:tr>
      <w:tr w:rsidR="125123DA" w14:paraId="1A7166C9" w14:textId="77777777" w:rsidTr="125123DA">
        <w:trPr>
          <w:trHeight w:val="285"/>
        </w:trPr>
        <w:tc>
          <w:tcPr>
            <w:tcW w:w="25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34EABA1D" w14:textId="041A8977" w:rsidR="125123DA" w:rsidRDefault="125123DA" w:rsidP="125123DA">
            <w:pPr>
              <w:spacing w:after="0"/>
              <w:ind w:right="-20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1CEA0E5" w14:textId="3B7B7E5C" w:rsidR="125123DA" w:rsidRDefault="541A68B1" w:rsidP="125123DA">
            <w:pPr>
              <w:ind w:right="-20"/>
            </w:pPr>
            <w:r w:rsidRPr="541A68B1">
              <w:rPr>
                <w:rFonts w:ascii="Arial" w:eastAsia="Arial" w:hAnsi="Arial" w:cs="Arial"/>
                <w:color w:val="000000" w:themeColor="text1"/>
              </w:rPr>
              <w:t>Comentarios em tarefas.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6C3B756B" w14:textId="060008BA" w:rsidR="125123DA" w:rsidRDefault="125123DA" w:rsidP="125123DA">
            <w:pPr>
              <w:spacing w:after="0"/>
              <w:ind w:right="-20"/>
              <w:jc w:val="right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Código: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A25C911" w14:textId="29E1C3FE" w:rsidR="125123DA" w:rsidRDefault="70B1E6AA" w:rsidP="125123DA">
            <w:pPr>
              <w:rPr>
                <w:rFonts w:ascii="Arial" w:eastAsia="Arial" w:hAnsi="Arial" w:cs="Arial"/>
              </w:rPr>
            </w:pPr>
            <w:r w:rsidRPr="70B1E6AA">
              <w:rPr>
                <w:rFonts w:ascii="Arial" w:eastAsia="Arial" w:hAnsi="Arial" w:cs="Arial"/>
              </w:rPr>
              <w:t>05</w:t>
            </w:r>
          </w:p>
        </w:tc>
      </w:tr>
      <w:tr w:rsidR="125123DA" w14:paraId="72980BF4" w14:textId="77777777" w:rsidTr="125123DA">
        <w:trPr>
          <w:trHeight w:val="285"/>
        </w:trPr>
        <w:tc>
          <w:tcPr>
            <w:tcW w:w="25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14:paraId="047C5435" w14:textId="53AD6961" w:rsidR="125123DA" w:rsidRDefault="125123DA" w:rsidP="125123DA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</w:p>
        </w:tc>
        <w:tc>
          <w:tcPr>
            <w:tcW w:w="648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29E73A91" w14:textId="38D6996B" w:rsidR="125123DA" w:rsidRDefault="025DE5F9" w:rsidP="125123DA">
            <w:pPr>
              <w:ind w:left="-20" w:right="-20"/>
              <w:rPr>
                <w:rFonts w:ascii="Arial" w:eastAsia="Arial" w:hAnsi="Arial" w:cs="Arial"/>
              </w:rPr>
            </w:pPr>
            <w:r w:rsidRPr="025DE5F9">
              <w:rPr>
                <w:rFonts w:ascii="Arial" w:eastAsia="Arial" w:hAnsi="Arial" w:cs="Arial"/>
              </w:rPr>
              <w:t xml:space="preserve"> Usuários de um projeto devem poder adicionar comentários em uma tarefa para discutir detalhes, tirar dúvidas ou registrar atualizações de progresso.</w:t>
            </w:r>
          </w:p>
        </w:tc>
      </w:tr>
      <w:tr w:rsidR="125123DA" w14:paraId="72CC93F1" w14:textId="77777777" w:rsidTr="125123DA">
        <w:trPr>
          <w:trHeight w:val="285"/>
        </w:trPr>
        <w:tc>
          <w:tcPr>
            <w:tcW w:w="38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5E04B61F" w14:textId="2DA951CB" w:rsidR="125123DA" w:rsidRDefault="125123DA" w:rsidP="125123DA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Estimativa de Esforço: </w:t>
            </w:r>
            <w:r w:rsidR="4016D1CC" w:rsidRPr="4016D1CC">
              <w:rPr>
                <w:rFonts w:ascii="Arial" w:eastAsia="Arial" w:hAnsi="Arial" w:cs="Arial"/>
                <w:color w:val="000000" w:themeColor="text1"/>
              </w:rPr>
              <w:t>2h</w:t>
            </w:r>
          </w:p>
        </w:tc>
        <w:tc>
          <w:tcPr>
            <w:tcW w:w="5189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5860AE30" w14:textId="6C5B7345" w:rsidR="125123DA" w:rsidRDefault="125123DA" w:rsidP="125123DA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Prioridade: </w:t>
            </w:r>
            <w:r w:rsidR="0D76FBFC" w:rsidRPr="0D76FBF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70 </w:t>
            </w:r>
            <w:r w:rsidR="0D76FBFC" w:rsidRPr="0D76FBFC">
              <w:rPr>
                <w:rFonts w:ascii="Arial" w:eastAsia="Arial" w:hAnsi="Arial" w:cs="Arial"/>
                <w:color w:val="000000" w:themeColor="text1"/>
              </w:rPr>
              <w:t>pontos</w:t>
            </w:r>
          </w:p>
        </w:tc>
      </w:tr>
      <w:tr w:rsidR="125123DA" w14:paraId="0ABF4153" w14:textId="77777777" w:rsidTr="125123DA">
        <w:trPr>
          <w:trHeight w:val="285"/>
        </w:trPr>
        <w:tc>
          <w:tcPr>
            <w:tcW w:w="907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14:paraId="5438874E" w14:textId="0548B446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</w:t>
            </w:r>
          </w:p>
        </w:tc>
      </w:tr>
      <w:tr w:rsidR="125123DA" w14:paraId="67A5E99E" w14:textId="77777777" w:rsidTr="125123DA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1CD544DF" w14:textId="5CECB090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ID NF</w:t>
            </w:r>
          </w:p>
        </w:tc>
        <w:tc>
          <w:tcPr>
            <w:tcW w:w="518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448B2084" w14:textId="248F77AA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318029BE" w14:textId="7E25D039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b/>
                <w:bCs/>
                <w:color w:val="000000" w:themeColor="text1"/>
              </w:rPr>
              <w:t>Categoria</w:t>
            </w:r>
          </w:p>
        </w:tc>
      </w:tr>
      <w:tr w:rsidR="125123DA" w14:paraId="46753920" w14:textId="77777777" w:rsidTr="125123DA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09E444D" w14:textId="6B7993F9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color w:val="000000" w:themeColor="text1"/>
              </w:rPr>
              <w:t>RNF1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946456E" w14:textId="759D7232" w:rsidR="125123DA" w:rsidRDefault="67B600B5" w:rsidP="125123DA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67B600B5">
              <w:rPr>
                <w:rFonts w:ascii="Arial" w:eastAsia="Arial" w:hAnsi="Arial" w:cs="Arial"/>
                <w:color w:val="000000" w:themeColor="text1"/>
              </w:rPr>
              <w:t>Os dados do comentário a serem armazenados são: texto do comentário, data e hora de criação, ID do usuário autor e ID da tarefa associada.</w:t>
            </w: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734CD58" w14:textId="6D96F0EA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 w:rsidRPr="125123DA">
              <w:rPr>
                <w:rFonts w:ascii="Arial" w:eastAsia="Arial" w:hAnsi="Arial" w:cs="Arial"/>
              </w:rPr>
              <w:t>Especificação</w:t>
            </w:r>
          </w:p>
        </w:tc>
      </w:tr>
      <w:tr w:rsidR="125123DA" w14:paraId="6F610488" w14:textId="77777777" w:rsidTr="125123DA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D4E350E" w14:textId="724F920C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color w:val="000000" w:themeColor="text1"/>
              </w:rPr>
              <w:t>RNF2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CA114A0" w14:textId="7F78B648" w:rsidR="125123DA" w:rsidRDefault="5DD1C5B4" w:rsidP="5DD1C5B4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5DD1C5B4">
              <w:rPr>
                <w:rFonts w:ascii="Arial" w:eastAsia="Arial" w:hAnsi="Arial" w:cs="Arial"/>
                <w:color w:val="000000" w:themeColor="text1"/>
              </w:rPr>
              <w:t>Os comentários devem ser exibidos em ordem cronológica (do mais antigo para o mais recente) abaixo dos detalhes da tarefa.</w:t>
            </w:r>
            <w:r w:rsidR="125123DA">
              <w:tab/>
            </w:r>
            <w:r w:rsidRPr="5DD1C5B4">
              <w:rPr>
                <w:rFonts w:ascii="Arial" w:eastAsia="Arial" w:hAnsi="Arial" w:cs="Arial"/>
                <w:color w:val="000000" w:themeColor="text1"/>
              </w:rPr>
              <w:t>Interface</w:t>
            </w:r>
          </w:p>
          <w:p w14:paraId="247EE7EB" w14:textId="2C9B60D1" w:rsidR="125123DA" w:rsidRDefault="5DD1C5B4" w:rsidP="125123DA">
            <w:pPr>
              <w:spacing w:after="0"/>
              <w:ind w:left="-20" w:right="-20"/>
            </w:pPr>
            <w:r w:rsidRPr="5DD1C5B4">
              <w:rPr>
                <w:rFonts w:ascii="Arial" w:eastAsia="Arial" w:hAnsi="Arial" w:cs="Arial"/>
                <w:color w:val="000000" w:themeColor="text1"/>
              </w:rPr>
              <w:t>5.3</w:t>
            </w:r>
            <w:r w:rsidR="125123DA">
              <w:tab/>
            </w:r>
            <w:r w:rsidRPr="5DD1C5B4">
              <w:rPr>
                <w:rFonts w:ascii="Arial" w:eastAsia="Arial" w:hAnsi="Arial" w:cs="Arial"/>
                <w:color w:val="000000" w:themeColor="text1"/>
              </w:rPr>
              <w:t>O sistema deve suportar a menção de outros membros do projeto usando "@" (ex: "@nome_usuario"), o que geraria uma notificação para o usuário mencionado.</w:t>
            </w: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AA717C7" w14:textId="358F7F39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</w:rPr>
            </w:pPr>
            <w:r w:rsidRPr="125123DA">
              <w:rPr>
                <w:rFonts w:ascii="Arial" w:eastAsia="Arial" w:hAnsi="Arial" w:cs="Arial"/>
              </w:rPr>
              <w:t>Usabilidade</w:t>
            </w:r>
          </w:p>
        </w:tc>
      </w:tr>
      <w:tr w:rsidR="125123DA" w14:paraId="616B8A47" w14:textId="77777777" w:rsidTr="125123DA">
        <w:trPr>
          <w:trHeight w:val="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7F53060" w14:textId="701EFBBB" w:rsidR="125123DA" w:rsidRDefault="125123DA" w:rsidP="125123DA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25123DA">
              <w:rPr>
                <w:rFonts w:ascii="Arial" w:eastAsia="Arial" w:hAnsi="Arial" w:cs="Arial"/>
                <w:color w:val="000000" w:themeColor="text1"/>
              </w:rPr>
              <w:t>RNF3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A8F235F" w14:textId="64968767" w:rsidR="125123DA" w:rsidRDefault="04C0466E" w:rsidP="125123DA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4C0466E">
              <w:rPr>
                <w:rFonts w:ascii="Arial" w:eastAsia="Arial" w:hAnsi="Arial" w:cs="Arial"/>
                <w:color w:val="000000" w:themeColor="text1"/>
              </w:rPr>
              <w:t>O campo de texto para inserir um novo comentário deve ser de fácil acesso na tela de visualização da tarefa.</w:t>
            </w:r>
          </w:p>
        </w:tc>
        <w:tc>
          <w:tcPr>
            <w:tcW w:w="26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A19B36E" w14:textId="78950DFC" w:rsidR="125123DA" w:rsidRDefault="2F267D90" w:rsidP="125123DA">
            <w:pPr>
              <w:spacing w:after="0"/>
              <w:ind w:left="-20" w:right="-20"/>
              <w:jc w:val="center"/>
            </w:pPr>
            <w:r w:rsidRPr="2F267D90">
              <w:rPr>
                <w:rFonts w:ascii="Arial" w:eastAsia="Arial" w:hAnsi="Arial" w:cs="Arial"/>
              </w:rPr>
              <w:t>Interface</w:t>
            </w:r>
          </w:p>
        </w:tc>
      </w:tr>
    </w:tbl>
    <w:p w14:paraId="3404D1FA" w14:textId="3E797673" w:rsidR="125123DA" w:rsidRDefault="125123DA" w:rsidP="125123DA">
      <w:pPr>
        <w:jc w:val="center"/>
      </w:pPr>
    </w:p>
    <w:p w14:paraId="088E539E" w14:textId="2B0429FB" w:rsidR="125123DA" w:rsidRDefault="125123DA" w:rsidP="125123DA">
      <w:pPr>
        <w:jc w:val="center"/>
      </w:pPr>
    </w:p>
    <w:p w14:paraId="3752FE40" w14:textId="2DF76D1B" w:rsidR="125123DA" w:rsidRDefault="125123DA" w:rsidP="125123DA">
      <w:pPr>
        <w:jc w:val="center"/>
      </w:pPr>
    </w:p>
    <w:p w14:paraId="50D1B887" w14:textId="77777777" w:rsidR="0007571E" w:rsidRDefault="0007571E" w:rsidP="125123DA">
      <w:pPr>
        <w:jc w:val="center"/>
      </w:pPr>
    </w:p>
    <w:p w14:paraId="6471293C" w14:textId="77777777" w:rsidR="0007571E" w:rsidRDefault="0007571E" w:rsidP="00253168"/>
    <w:p w14:paraId="3027DEDC" w14:textId="77777777" w:rsidR="0007571E" w:rsidRDefault="0007571E" w:rsidP="125123DA">
      <w:pPr>
        <w:jc w:val="center"/>
      </w:pPr>
    </w:p>
    <w:p w14:paraId="280565A5" w14:textId="32448E0A" w:rsidR="0007571E" w:rsidRPr="00253168" w:rsidRDefault="00253168" w:rsidP="00253168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</w:rPr>
      </w:pPr>
      <w:r w:rsidRPr="00253168">
        <w:rPr>
          <w:rFonts w:ascii="Arial" w:hAnsi="Arial" w:cs="Arial"/>
          <w:b/>
          <w:bCs/>
        </w:rPr>
        <w:t>DIAGRAMA DE CASO DE USO</w:t>
      </w:r>
    </w:p>
    <w:p w14:paraId="66FA7AC4" w14:textId="77777777" w:rsidR="00253168" w:rsidRDefault="00253168" w:rsidP="00253168">
      <w:pPr>
        <w:rPr>
          <w:rFonts w:ascii="Arial" w:hAnsi="Arial" w:cs="Arial"/>
          <w:b/>
          <w:bCs/>
        </w:rPr>
      </w:pPr>
    </w:p>
    <w:p w14:paraId="2EA3A19F" w14:textId="72955D78" w:rsidR="00253168" w:rsidRPr="00253168" w:rsidRDefault="00253168" w:rsidP="0025316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72FCA44" wp14:editId="104124DE">
            <wp:extent cx="4113902" cy="7788166"/>
            <wp:effectExtent l="0" t="0" r="1270" b="3810"/>
            <wp:docPr id="2071776209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76209" name="Imagem 2" descr="Interface gráfica do usuário, Aplicativ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017" cy="77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A28B" w14:textId="28D4694C" w:rsidR="125123DA" w:rsidRDefault="125123DA" w:rsidP="125123DA">
      <w:pPr>
        <w:jc w:val="center"/>
      </w:pPr>
    </w:p>
    <w:p w14:paraId="3B34F543" w14:textId="43762DA6" w:rsidR="0093110E" w:rsidRDefault="0093110E" w:rsidP="00F40443">
      <w:pPr>
        <w:jc w:val="center"/>
      </w:pPr>
    </w:p>
    <w:sectPr w:rsidR="00931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13C1D"/>
    <w:multiLevelType w:val="hybridMultilevel"/>
    <w:tmpl w:val="26E2184C"/>
    <w:lvl w:ilvl="0" w:tplc="5178B730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A1CF466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1A0078C"/>
    <w:multiLevelType w:val="hybridMultilevel"/>
    <w:tmpl w:val="FFFFFFFF"/>
    <w:lvl w:ilvl="0" w:tplc="C75A532C">
      <w:start w:val="1"/>
      <w:numFmt w:val="decimal"/>
      <w:lvlText w:val="%1."/>
      <w:lvlJc w:val="left"/>
      <w:pPr>
        <w:ind w:left="720" w:hanging="360"/>
      </w:pPr>
    </w:lvl>
    <w:lvl w:ilvl="1" w:tplc="3CD422F4">
      <w:start w:val="1"/>
      <w:numFmt w:val="lowerLetter"/>
      <w:lvlText w:val="%2."/>
      <w:lvlJc w:val="left"/>
      <w:pPr>
        <w:ind w:left="1440" w:hanging="360"/>
      </w:pPr>
    </w:lvl>
    <w:lvl w:ilvl="2" w:tplc="58E49DF4">
      <w:start w:val="1"/>
      <w:numFmt w:val="lowerRoman"/>
      <w:lvlText w:val="%3."/>
      <w:lvlJc w:val="right"/>
      <w:pPr>
        <w:ind w:left="2160" w:hanging="180"/>
      </w:pPr>
    </w:lvl>
    <w:lvl w:ilvl="3" w:tplc="22BAB8BC">
      <w:start w:val="1"/>
      <w:numFmt w:val="decimal"/>
      <w:lvlText w:val="%4."/>
      <w:lvlJc w:val="left"/>
      <w:pPr>
        <w:ind w:left="2880" w:hanging="360"/>
      </w:pPr>
    </w:lvl>
    <w:lvl w:ilvl="4" w:tplc="830CC722">
      <w:start w:val="1"/>
      <w:numFmt w:val="lowerLetter"/>
      <w:lvlText w:val="%5."/>
      <w:lvlJc w:val="left"/>
      <w:pPr>
        <w:ind w:left="3600" w:hanging="360"/>
      </w:pPr>
    </w:lvl>
    <w:lvl w:ilvl="5" w:tplc="D7346358">
      <w:start w:val="1"/>
      <w:numFmt w:val="lowerRoman"/>
      <w:lvlText w:val="%6."/>
      <w:lvlJc w:val="right"/>
      <w:pPr>
        <w:ind w:left="4320" w:hanging="180"/>
      </w:pPr>
    </w:lvl>
    <w:lvl w:ilvl="6" w:tplc="95E4F0C6">
      <w:start w:val="1"/>
      <w:numFmt w:val="decimal"/>
      <w:lvlText w:val="%7."/>
      <w:lvlJc w:val="left"/>
      <w:pPr>
        <w:ind w:left="5040" w:hanging="360"/>
      </w:pPr>
    </w:lvl>
    <w:lvl w:ilvl="7" w:tplc="81AE640A">
      <w:start w:val="1"/>
      <w:numFmt w:val="lowerLetter"/>
      <w:lvlText w:val="%8."/>
      <w:lvlJc w:val="left"/>
      <w:pPr>
        <w:ind w:left="5760" w:hanging="360"/>
      </w:pPr>
    </w:lvl>
    <w:lvl w:ilvl="8" w:tplc="6B9495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B13BB"/>
    <w:multiLevelType w:val="multilevel"/>
    <w:tmpl w:val="3FC250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4" w15:restartNumberingAfterBreak="0">
    <w:nsid w:val="27B8C1D7"/>
    <w:multiLevelType w:val="hybridMultilevel"/>
    <w:tmpl w:val="FFFFFFFF"/>
    <w:lvl w:ilvl="0" w:tplc="C284CBFA">
      <w:start w:val="1"/>
      <w:numFmt w:val="decimal"/>
      <w:lvlText w:val="%1."/>
      <w:lvlJc w:val="left"/>
      <w:pPr>
        <w:ind w:left="720" w:hanging="360"/>
      </w:pPr>
    </w:lvl>
    <w:lvl w:ilvl="1" w:tplc="D1E841AC">
      <w:start w:val="1"/>
      <w:numFmt w:val="lowerLetter"/>
      <w:lvlText w:val="%2."/>
      <w:lvlJc w:val="left"/>
      <w:pPr>
        <w:ind w:left="1440" w:hanging="360"/>
      </w:pPr>
    </w:lvl>
    <w:lvl w:ilvl="2" w:tplc="C4D6F3AA">
      <w:start w:val="1"/>
      <w:numFmt w:val="lowerRoman"/>
      <w:lvlText w:val="%3."/>
      <w:lvlJc w:val="right"/>
      <w:pPr>
        <w:ind w:left="2160" w:hanging="180"/>
      </w:pPr>
    </w:lvl>
    <w:lvl w:ilvl="3" w:tplc="77EAD7FC">
      <w:start w:val="1"/>
      <w:numFmt w:val="decimal"/>
      <w:lvlText w:val="%4."/>
      <w:lvlJc w:val="left"/>
      <w:pPr>
        <w:ind w:left="2880" w:hanging="360"/>
      </w:pPr>
    </w:lvl>
    <w:lvl w:ilvl="4" w:tplc="8E9ED7BE">
      <w:start w:val="1"/>
      <w:numFmt w:val="lowerLetter"/>
      <w:lvlText w:val="%5."/>
      <w:lvlJc w:val="left"/>
      <w:pPr>
        <w:ind w:left="3600" w:hanging="360"/>
      </w:pPr>
    </w:lvl>
    <w:lvl w:ilvl="5" w:tplc="33F477FC">
      <w:start w:val="1"/>
      <w:numFmt w:val="lowerRoman"/>
      <w:lvlText w:val="%6."/>
      <w:lvlJc w:val="right"/>
      <w:pPr>
        <w:ind w:left="4320" w:hanging="180"/>
      </w:pPr>
    </w:lvl>
    <w:lvl w:ilvl="6" w:tplc="7DF47D00">
      <w:start w:val="1"/>
      <w:numFmt w:val="decimal"/>
      <w:lvlText w:val="%7."/>
      <w:lvlJc w:val="left"/>
      <w:pPr>
        <w:ind w:left="5040" w:hanging="360"/>
      </w:pPr>
    </w:lvl>
    <w:lvl w:ilvl="7" w:tplc="EAB85494">
      <w:start w:val="1"/>
      <w:numFmt w:val="lowerLetter"/>
      <w:lvlText w:val="%8."/>
      <w:lvlJc w:val="left"/>
      <w:pPr>
        <w:ind w:left="5760" w:hanging="360"/>
      </w:pPr>
    </w:lvl>
    <w:lvl w:ilvl="8" w:tplc="0CEC36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27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6AC4C"/>
    <w:multiLevelType w:val="hybridMultilevel"/>
    <w:tmpl w:val="FFFFFFFF"/>
    <w:lvl w:ilvl="0" w:tplc="ACD4D2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384E9236">
      <w:start w:val="1"/>
      <w:numFmt w:val="lowerLetter"/>
      <w:lvlText w:val="%2."/>
      <w:lvlJc w:val="left"/>
      <w:pPr>
        <w:ind w:left="1440" w:hanging="360"/>
      </w:pPr>
    </w:lvl>
    <w:lvl w:ilvl="2" w:tplc="93BE5C4C">
      <w:start w:val="1"/>
      <w:numFmt w:val="lowerRoman"/>
      <w:lvlText w:val="%3."/>
      <w:lvlJc w:val="right"/>
      <w:pPr>
        <w:ind w:left="2160" w:hanging="180"/>
      </w:pPr>
    </w:lvl>
    <w:lvl w:ilvl="3" w:tplc="6C4C08BE">
      <w:start w:val="1"/>
      <w:numFmt w:val="decimal"/>
      <w:lvlText w:val="%4."/>
      <w:lvlJc w:val="left"/>
      <w:pPr>
        <w:ind w:left="2880" w:hanging="360"/>
      </w:pPr>
    </w:lvl>
    <w:lvl w:ilvl="4" w:tplc="ADC84CEE">
      <w:start w:val="1"/>
      <w:numFmt w:val="lowerLetter"/>
      <w:lvlText w:val="%5."/>
      <w:lvlJc w:val="left"/>
      <w:pPr>
        <w:ind w:left="3600" w:hanging="360"/>
      </w:pPr>
    </w:lvl>
    <w:lvl w:ilvl="5" w:tplc="DFEE3CEE">
      <w:start w:val="1"/>
      <w:numFmt w:val="lowerRoman"/>
      <w:lvlText w:val="%6."/>
      <w:lvlJc w:val="right"/>
      <w:pPr>
        <w:ind w:left="4320" w:hanging="180"/>
      </w:pPr>
    </w:lvl>
    <w:lvl w:ilvl="6" w:tplc="FC9221F0">
      <w:start w:val="1"/>
      <w:numFmt w:val="decimal"/>
      <w:lvlText w:val="%7."/>
      <w:lvlJc w:val="left"/>
      <w:pPr>
        <w:ind w:left="5040" w:hanging="360"/>
      </w:pPr>
    </w:lvl>
    <w:lvl w:ilvl="7" w:tplc="6AEA0CAC">
      <w:start w:val="1"/>
      <w:numFmt w:val="lowerLetter"/>
      <w:lvlText w:val="%8."/>
      <w:lvlJc w:val="left"/>
      <w:pPr>
        <w:ind w:left="5760" w:hanging="360"/>
      </w:pPr>
    </w:lvl>
    <w:lvl w:ilvl="8" w:tplc="64D6EC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8175E"/>
    <w:multiLevelType w:val="multilevel"/>
    <w:tmpl w:val="66E02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4DCC4970"/>
    <w:multiLevelType w:val="multilevel"/>
    <w:tmpl w:val="CCA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036A0"/>
    <w:multiLevelType w:val="hybridMultilevel"/>
    <w:tmpl w:val="FFFFFFFF"/>
    <w:lvl w:ilvl="0" w:tplc="0504E36E">
      <w:start w:val="1"/>
      <w:numFmt w:val="decimal"/>
      <w:lvlText w:val="%1."/>
      <w:lvlJc w:val="left"/>
      <w:pPr>
        <w:ind w:left="1080" w:hanging="360"/>
      </w:pPr>
    </w:lvl>
    <w:lvl w:ilvl="1" w:tplc="B492E122">
      <w:start w:val="1"/>
      <w:numFmt w:val="lowerLetter"/>
      <w:lvlText w:val="%2."/>
      <w:lvlJc w:val="left"/>
      <w:pPr>
        <w:ind w:left="1800" w:hanging="360"/>
      </w:pPr>
    </w:lvl>
    <w:lvl w:ilvl="2" w:tplc="964C80DA">
      <w:start w:val="1"/>
      <w:numFmt w:val="lowerRoman"/>
      <w:lvlText w:val="%3."/>
      <w:lvlJc w:val="right"/>
      <w:pPr>
        <w:ind w:left="2520" w:hanging="180"/>
      </w:pPr>
    </w:lvl>
    <w:lvl w:ilvl="3" w:tplc="BFF2530E">
      <w:start w:val="1"/>
      <w:numFmt w:val="decimal"/>
      <w:lvlText w:val="%4."/>
      <w:lvlJc w:val="left"/>
      <w:pPr>
        <w:ind w:left="3240" w:hanging="360"/>
      </w:pPr>
    </w:lvl>
    <w:lvl w:ilvl="4" w:tplc="A7FE257A">
      <w:start w:val="1"/>
      <w:numFmt w:val="lowerLetter"/>
      <w:lvlText w:val="%5."/>
      <w:lvlJc w:val="left"/>
      <w:pPr>
        <w:ind w:left="3960" w:hanging="360"/>
      </w:pPr>
    </w:lvl>
    <w:lvl w:ilvl="5" w:tplc="4378D9F6">
      <w:start w:val="1"/>
      <w:numFmt w:val="lowerRoman"/>
      <w:lvlText w:val="%6."/>
      <w:lvlJc w:val="right"/>
      <w:pPr>
        <w:ind w:left="4680" w:hanging="180"/>
      </w:pPr>
    </w:lvl>
    <w:lvl w:ilvl="6" w:tplc="40DA4D20">
      <w:start w:val="1"/>
      <w:numFmt w:val="decimal"/>
      <w:lvlText w:val="%7."/>
      <w:lvlJc w:val="left"/>
      <w:pPr>
        <w:ind w:left="5400" w:hanging="360"/>
      </w:pPr>
    </w:lvl>
    <w:lvl w:ilvl="7" w:tplc="39642A20">
      <w:start w:val="1"/>
      <w:numFmt w:val="lowerLetter"/>
      <w:lvlText w:val="%8."/>
      <w:lvlJc w:val="left"/>
      <w:pPr>
        <w:ind w:left="6120" w:hanging="360"/>
      </w:pPr>
    </w:lvl>
    <w:lvl w:ilvl="8" w:tplc="92AA1AE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844A15"/>
    <w:multiLevelType w:val="multilevel"/>
    <w:tmpl w:val="8C869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64C09AD0"/>
    <w:multiLevelType w:val="hybridMultilevel"/>
    <w:tmpl w:val="FFFFFFFF"/>
    <w:lvl w:ilvl="0" w:tplc="65D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C0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20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E4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6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28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7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0B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EB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BA2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9D448DE"/>
    <w:multiLevelType w:val="hybridMultilevel"/>
    <w:tmpl w:val="8FBA51AE"/>
    <w:lvl w:ilvl="0" w:tplc="E0D04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8325B"/>
    <w:multiLevelType w:val="hybridMultilevel"/>
    <w:tmpl w:val="FFFFFFFF"/>
    <w:lvl w:ilvl="0" w:tplc="6D302750">
      <w:start w:val="1"/>
      <w:numFmt w:val="decimal"/>
      <w:lvlText w:val="%1."/>
      <w:lvlJc w:val="left"/>
      <w:pPr>
        <w:ind w:left="720" w:hanging="360"/>
      </w:pPr>
    </w:lvl>
    <w:lvl w:ilvl="1" w:tplc="6CF0A5F2">
      <w:start w:val="1"/>
      <w:numFmt w:val="lowerLetter"/>
      <w:lvlText w:val="%2."/>
      <w:lvlJc w:val="left"/>
      <w:pPr>
        <w:ind w:left="1440" w:hanging="360"/>
      </w:pPr>
    </w:lvl>
    <w:lvl w:ilvl="2" w:tplc="C28E6264">
      <w:start w:val="1"/>
      <w:numFmt w:val="lowerRoman"/>
      <w:lvlText w:val="%3."/>
      <w:lvlJc w:val="right"/>
      <w:pPr>
        <w:ind w:left="2160" w:hanging="180"/>
      </w:pPr>
    </w:lvl>
    <w:lvl w:ilvl="3" w:tplc="14289D7A">
      <w:start w:val="1"/>
      <w:numFmt w:val="decimal"/>
      <w:lvlText w:val="%4."/>
      <w:lvlJc w:val="left"/>
      <w:pPr>
        <w:ind w:left="2880" w:hanging="360"/>
      </w:pPr>
    </w:lvl>
    <w:lvl w:ilvl="4" w:tplc="BAE468C4">
      <w:start w:val="1"/>
      <w:numFmt w:val="lowerLetter"/>
      <w:lvlText w:val="%5."/>
      <w:lvlJc w:val="left"/>
      <w:pPr>
        <w:ind w:left="3600" w:hanging="360"/>
      </w:pPr>
    </w:lvl>
    <w:lvl w:ilvl="5" w:tplc="B2109DA8">
      <w:start w:val="1"/>
      <w:numFmt w:val="lowerRoman"/>
      <w:lvlText w:val="%6."/>
      <w:lvlJc w:val="right"/>
      <w:pPr>
        <w:ind w:left="4320" w:hanging="180"/>
      </w:pPr>
    </w:lvl>
    <w:lvl w:ilvl="6" w:tplc="BDE47CA2">
      <w:start w:val="1"/>
      <w:numFmt w:val="decimal"/>
      <w:lvlText w:val="%7."/>
      <w:lvlJc w:val="left"/>
      <w:pPr>
        <w:ind w:left="5040" w:hanging="360"/>
      </w:pPr>
    </w:lvl>
    <w:lvl w:ilvl="7" w:tplc="D5047A78">
      <w:start w:val="1"/>
      <w:numFmt w:val="lowerLetter"/>
      <w:lvlText w:val="%8."/>
      <w:lvlJc w:val="left"/>
      <w:pPr>
        <w:ind w:left="5760" w:hanging="360"/>
      </w:pPr>
    </w:lvl>
    <w:lvl w:ilvl="8" w:tplc="C97AE55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22890"/>
    <w:multiLevelType w:val="hybridMultilevel"/>
    <w:tmpl w:val="55703084"/>
    <w:lvl w:ilvl="0" w:tplc="85A2323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577F7"/>
    <w:multiLevelType w:val="hybridMultilevel"/>
    <w:tmpl w:val="FFFFFFFF"/>
    <w:lvl w:ilvl="0" w:tplc="48544282">
      <w:start w:val="1"/>
      <w:numFmt w:val="decimal"/>
      <w:lvlText w:val="%1."/>
      <w:lvlJc w:val="left"/>
      <w:pPr>
        <w:ind w:left="720" w:hanging="360"/>
      </w:pPr>
    </w:lvl>
    <w:lvl w:ilvl="1" w:tplc="BF7EBCEA">
      <w:start w:val="1"/>
      <w:numFmt w:val="lowerLetter"/>
      <w:lvlText w:val="%2."/>
      <w:lvlJc w:val="left"/>
      <w:pPr>
        <w:ind w:left="1440" w:hanging="360"/>
      </w:pPr>
    </w:lvl>
    <w:lvl w:ilvl="2" w:tplc="F964FBB2">
      <w:start w:val="1"/>
      <w:numFmt w:val="lowerRoman"/>
      <w:lvlText w:val="%3."/>
      <w:lvlJc w:val="right"/>
      <w:pPr>
        <w:ind w:left="2160" w:hanging="180"/>
      </w:pPr>
    </w:lvl>
    <w:lvl w:ilvl="3" w:tplc="96FA96C2">
      <w:start w:val="1"/>
      <w:numFmt w:val="decimal"/>
      <w:lvlText w:val="%4."/>
      <w:lvlJc w:val="left"/>
      <w:pPr>
        <w:ind w:left="2880" w:hanging="360"/>
      </w:pPr>
    </w:lvl>
    <w:lvl w:ilvl="4" w:tplc="FF6EC208">
      <w:start w:val="1"/>
      <w:numFmt w:val="lowerLetter"/>
      <w:lvlText w:val="%5."/>
      <w:lvlJc w:val="left"/>
      <w:pPr>
        <w:ind w:left="3600" w:hanging="360"/>
      </w:pPr>
    </w:lvl>
    <w:lvl w:ilvl="5" w:tplc="66D8FFC0">
      <w:start w:val="1"/>
      <w:numFmt w:val="lowerRoman"/>
      <w:lvlText w:val="%6."/>
      <w:lvlJc w:val="right"/>
      <w:pPr>
        <w:ind w:left="4320" w:hanging="180"/>
      </w:pPr>
    </w:lvl>
    <w:lvl w:ilvl="6" w:tplc="1944B83E">
      <w:start w:val="1"/>
      <w:numFmt w:val="decimal"/>
      <w:lvlText w:val="%7."/>
      <w:lvlJc w:val="left"/>
      <w:pPr>
        <w:ind w:left="5040" w:hanging="360"/>
      </w:pPr>
    </w:lvl>
    <w:lvl w:ilvl="7" w:tplc="D5E40E46">
      <w:start w:val="1"/>
      <w:numFmt w:val="lowerLetter"/>
      <w:lvlText w:val="%8."/>
      <w:lvlJc w:val="left"/>
      <w:pPr>
        <w:ind w:left="5760" w:hanging="360"/>
      </w:pPr>
    </w:lvl>
    <w:lvl w:ilvl="8" w:tplc="E918F8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E147A"/>
    <w:multiLevelType w:val="hybridMultilevel"/>
    <w:tmpl w:val="FFFFFFFF"/>
    <w:lvl w:ilvl="0" w:tplc="662AD9F0">
      <w:start w:val="1"/>
      <w:numFmt w:val="decimal"/>
      <w:lvlText w:val="%1."/>
      <w:lvlJc w:val="left"/>
      <w:pPr>
        <w:ind w:left="1440" w:hanging="360"/>
      </w:pPr>
    </w:lvl>
    <w:lvl w:ilvl="1" w:tplc="6008AB06">
      <w:start w:val="1"/>
      <w:numFmt w:val="lowerLetter"/>
      <w:lvlText w:val="%2."/>
      <w:lvlJc w:val="left"/>
      <w:pPr>
        <w:ind w:left="2160" w:hanging="360"/>
      </w:pPr>
    </w:lvl>
    <w:lvl w:ilvl="2" w:tplc="A9C6BD2A">
      <w:start w:val="1"/>
      <w:numFmt w:val="lowerRoman"/>
      <w:lvlText w:val="%3."/>
      <w:lvlJc w:val="right"/>
      <w:pPr>
        <w:ind w:left="2880" w:hanging="180"/>
      </w:pPr>
    </w:lvl>
    <w:lvl w:ilvl="3" w:tplc="A3744B06">
      <w:start w:val="1"/>
      <w:numFmt w:val="decimal"/>
      <w:lvlText w:val="%4."/>
      <w:lvlJc w:val="left"/>
      <w:pPr>
        <w:ind w:left="3600" w:hanging="360"/>
      </w:pPr>
    </w:lvl>
    <w:lvl w:ilvl="4" w:tplc="A9FA7F10">
      <w:start w:val="1"/>
      <w:numFmt w:val="lowerLetter"/>
      <w:lvlText w:val="%5."/>
      <w:lvlJc w:val="left"/>
      <w:pPr>
        <w:ind w:left="4320" w:hanging="360"/>
      </w:pPr>
    </w:lvl>
    <w:lvl w:ilvl="5" w:tplc="11E854BE">
      <w:start w:val="1"/>
      <w:numFmt w:val="lowerRoman"/>
      <w:lvlText w:val="%6."/>
      <w:lvlJc w:val="right"/>
      <w:pPr>
        <w:ind w:left="5040" w:hanging="180"/>
      </w:pPr>
    </w:lvl>
    <w:lvl w:ilvl="6" w:tplc="7D7A127E">
      <w:start w:val="1"/>
      <w:numFmt w:val="decimal"/>
      <w:lvlText w:val="%7."/>
      <w:lvlJc w:val="left"/>
      <w:pPr>
        <w:ind w:left="5760" w:hanging="360"/>
      </w:pPr>
    </w:lvl>
    <w:lvl w:ilvl="7" w:tplc="D938DF1C">
      <w:start w:val="1"/>
      <w:numFmt w:val="lowerLetter"/>
      <w:lvlText w:val="%8."/>
      <w:lvlJc w:val="left"/>
      <w:pPr>
        <w:ind w:left="6480" w:hanging="360"/>
      </w:pPr>
    </w:lvl>
    <w:lvl w:ilvl="8" w:tplc="CD1648B4">
      <w:start w:val="1"/>
      <w:numFmt w:val="lowerRoman"/>
      <w:lvlText w:val="%9."/>
      <w:lvlJc w:val="right"/>
      <w:pPr>
        <w:ind w:left="7200" w:hanging="180"/>
      </w:pPr>
    </w:lvl>
  </w:abstractNum>
  <w:num w:numId="1" w16cid:durableId="925917413">
    <w:abstractNumId w:val="1"/>
  </w:num>
  <w:num w:numId="2" w16cid:durableId="154346889">
    <w:abstractNumId w:val="11"/>
  </w:num>
  <w:num w:numId="3" w16cid:durableId="691495212">
    <w:abstractNumId w:val="12"/>
  </w:num>
  <w:num w:numId="4" w16cid:durableId="138813099">
    <w:abstractNumId w:val="4"/>
  </w:num>
  <w:num w:numId="5" w16cid:durableId="1863201114">
    <w:abstractNumId w:val="6"/>
  </w:num>
  <w:num w:numId="6" w16cid:durableId="1328316257">
    <w:abstractNumId w:val="9"/>
  </w:num>
  <w:num w:numId="7" w16cid:durableId="612713712">
    <w:abstractNumId w:val="5"/>
  </w:num>
  <w:num w:numId="8" w16cid:durableId="884677998">
    <w:abstractNumId w:val="10"/>
  </w:num>
  <w:num w:numId="9" w16cid:durableId="633947383">
    <w:abstractNumId w:val="13"/>
  </w:num>
  <w:num w:numId="10" w16cid:durableId="1453134264">
    <w:abstractNumId w:val="17"/>
  </w:num>
  <w:num w:numId="11" w16cid:durableId="721175404">
    <w:abstractNumId w:val="2"/>
  </w:num>
  <w:num w:numId="12" w16cid:durableId="988829522">
    <w:abstractNumId w:val="14"/>
  </w:num>
  <w:num w:numId="13" w16cid:durableId="305551392">
    <w:abstractNumId w:val="16"/>
  </w:num>
  <w:num w:numId="14" w16cid:durableId="1538195981">
    <w:abstractNumId w:val="7"/>
  </w:num>
  <w:num w:numId="15" w16cid:durableId="1801071475">
    <w:abstractNumId w:val="0"/>
  </w:num>
  <w:num w:numId="16" w16cid:durableId="1694455001">
    <w:abstractNumId w:val="8"/>
  </w:num>
  <w:num w:numId="17" w16cid:durableId="1871340068">
    <w:abstractNumId w:val="15"/>
  </w:num>
  <w:num w:numId="18" w16cid:durableId="1476214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9F"/>
    <w:rsid w:val="00000323"/>
    <w:rsid w:val="000028FA"/>
    <w:rsid w:val="000036C9"/>
    <w:rsid w:val="00053C20"/>
    <w:rsid w:val="00060F5F"/>
    <w:rsid w:val="0007571E"/>
    <w:rsid w:val="00085581"/>
    <w:rsid w:val="00085B7C"/>
    <w:rsid w:val="000A7C4C"/>
    <w:rsid w:val="000B611A"/>
    <w:rsid w:val="000D0A3B"/>
    <w:rsid w:val="000E28EE"/>
    <w:rsid w:val="000E3D43"/>
    <w:rsid w:val="000E66EE"/>
    <w:rsid w:val="000F21F1"/>
    <w:rsid w:val="000F695A"/>
    <w:rsid w:val="00103723"/>
    <w:rsid w:val="0011491B"/>
    <w:rsid w:val="0013401A"/>
    <w:rsid w:val="0013783F"/>
    <w:rsid w:val="00151FFC"/>
    <w:rsid w:val="00155039"/>
    <w:rsid w:val="0017435E"/>
    <w:rsid w:val="00183915"/>
    <w:rsid w:val="001B0B5E"/>
    <w:rsid w:val="001C5AAC"/>
    <w:rsid w:val="001D2001"/>
    <w:rsid w:val="001F7C8A"/>
    <w:rsid w:val="00204448"/>
    <w:rsid w:val="00217F60"/>
    <w:rsid w:val="00223E93"/>
    <w:rsid w:val="00253168"/>
    <w:rsid w:val="0025666D"/>
    <w:rsid w:val="002733D7"/>
    <w:rsid w:val="00282BF9"/>
    <w:rsid w:val="00282E6D"/>
    <w:rsid w:val="00287003"/>
    <w:rsid w:val="002B1830"/>
    <w:rsid w:val="002D65F9"/>
    <w:rsid w:val="002E7F02"/>
    <w:rsid w:val="002F5FAB"/>
    <w:rsid w:val="00306383"/>
    <w:rsid w:val="0032661D"/>
    <w:rsid w:val="00356CAD"/>
    <w:rsid w:val="00381773"/>
    <w:rsid w:val="0039209B"/>
    <w:rsid w:val="003D27EE"/>
    <w:rsid w:val="003E5EAF"/>
    <w:rsid w:val="00400C4E"/>
    <w:rsid w:val="00413723"/>
    <w:rsid w:val="00413B3C"/>
    <w:rsid w:val="004172EB"/>
    <w:rsid w:val="004301DB"/>
    <w:rsid w:val="0043624D"/>
    <w:rsid w:val="0043794A"/>
    <w:rsid w:val="00467527"/>
    <w:rsid w:val="00471CFA"/>
    <w:rsid w:val="00473C37"/>
    <w:rsid w:val="0048060C"/>
    <w:rsid w:val="00482239"/>
    <w:rsid w:val="0048795F"/>
    <w:rsid w:val="004918DA"/>
    <w:rsid w:val="00493902"/>
    <w:rsid w:val="00493EED"/>
    <w:rsid w:val="0049A1F0"/>
    <w:rsid w:val="004C3992"/>
    <w:rsid w:val="004D1BA8"/>
    <w:rsid w:val="004E4984"/>
    <w:rsid w:val="0051311A"/>
    <w:rsid w:val="00523DFB"/>
    <w:rsid w:val="00526486"/>
    <w:rsid w:val="00527EDA"/>
    <w:rsid w:val="00540DBE"/>
    <w:rsid w:val="00542728"/>
    <w:rsid w:val="0055623B"/>
    <w:rsid w:val="0055651E"/>
    <w:rsid w:val="00566589"/>
    <w:rsid w:val="0058620E"/>
    <w:rsid w:val="005974B7"/>
    <w:rsid w:val="005A280E"/>
    <w:rsid w:val="005A7323"/>
    <w:rsid w:val="005B44F1"/>
    <w:rsid w:val="005B460F"/>
    <w:rsid w:val="005C1B30"/>
    <w:rsid w:val="005C25AC"/>
    <w:rsid w:val="005C39AA"/>
    <w:rsid w:val="005E0F89"/>
    <w:rsid w:val="005E5C8F"/>
    <w:rsid w:val="005F058D"/>
    <w:rsid w:val="005F502E"/>
    <w:rsid w:val="005F7CA2"/>
    <w:rsid w:val="00627321"/>
    <w:rsid w:val="006351CE"/>
    <w:rsid w:val="006473AF"/>
    <w:rsid w:val="00655C25"/>
    <w:rsid w:val="00677052"/>
    <w:rsid w:val="00687357"/>
    <w:rsid w:val="00697BE8"/>
    <w:rsid w:val="006B0AE3"/>
    <w:rsid w:val="006B4598"/>
    <w:rsid w:val="006B764E"/>
    <w:rsid w:val="006D49E1"/>
    <w:rsid w:val="006D6B00"/>
    <w:rsid w:val="006E039D"/>
    <w:rsid w:val="006E06CE"/>
    <w:rsid w:val="006E145E"/>
    <w:rsid w:val="006E1623"/>
    <w:rsid w:val="00717134"/>
    <w:rsid w:val="00730AEC"/>
    <w:rsid w:val="00735D67"/>
    <w:rsid w:val="00757229"/>
    <w:rsid w:val="00763409"/>
    <w:rsid w:val="00763D71"/>
    <w:rsid w:val="007760C3"/>
    <w:rsid w:val="00777B13"/>
    <w:rsid w:val="007865B8"/>
    <w:rsid w:val="00795C46"/>
    <w:rsid w:val="007B53D6"/>
    <w:rsid w:val="007B77A5"/>
    <w:rsid w:val="007B7D90"/>
    <w:rsid w:val="007D51FE"/>
    <w:rsid w:val="007E0A3C"/>
    <w:rsid w:val="008051EA"/>
    <w:rsid w:val="00827136"/>
    <w:rsid w:val="0083573F"/>
    <w:rsid w:val="00856559"/>
    <w:rsid w:val="0085697A"/>
    <w:rsid w:val="0086142E"/>
    <w:rsid w:val="008745FA"/>
    <w:rsid w:val="00875AC1"/>
    <w:rsid w:val="00880D57"/>
    <w:rsid w:val="0088151B"/>
    <w:rsid w:val="008818A6"/>
    <w:rsid w:val="008A2D9F"/>
    <w:rsid w:val="008A41BE"/>
    <w:rsid w:val="008D0100"/>
    <w:rsid w:val="008D3C62"/>
    <w:rsid w:val="008F0EF9"/>
    <w:rsid w:val="00920451"/>
    <w:rsid w:val="00922246"/>
    <w:rsid w:val="009241D5"/>
    <w:rsid w:val="00926FDB"/>
    <w:rsid w:val="0093110E"/>
    <w:rsid w:val="00936CA5"/>
    <w:rsid w:val="009404D8"/>
    <w:rsid w:val="009511E0"/>
    <w:rsid w:val="0097142D"/>
    <w:rsid w:val="00976B9E"/>
    <w:rsid w:val="0098288E"/>
    <w:rsid w:val="009829A0"/>
    <w:rsid w:val="009874B1"/>
    <w:rsid w:val="009C171C"/>
    <w:rsid w:val="009E132D"/>
    <w:rsid w:val="009E2386"/>
    <w:rsid w:val="009F038E"/>
    <w:rsid w:val="009F2CAD"/>
    <w:rsid w:val="009F2CC6"/>
    <w:rsid w:val="00A025AE"/>
    <w:rsid w:val="00A1201C"/>
    <w:rsid w:val="00A34B48"/>
    <w:rsid w:val="00A40B17"/>
    <w:rsid w:val="00A413B4"/>
    <w:rsid w:val="00A47E32"/>
    <w:rsid w:val="00A52F77"/>
    <w:rsid w:val="00A62822"/>
    <w:rsid w:val="00A64701"/>
    <w:rsid w:val="00AD4230"/>
    <w:rsid w:val="00B00B31"/>
    <w:rsid w:val="00B20BD0"/>
    <w:rsid w:val="00B31A99"/>
    <w:rsid w:val="00B52C57"/>
    <w:rsid w:val="00B545B4"/>
    <w:rsid w:val="00B71728"/>
    <w:rsid w:val="00B81BF7"/>
    <w:rsid w:val="00B82F6B"/>
    <w:rsid w:val="00B936C8"/>
    <w:rsid w:val="00B95993"/>
    <w:rsid w:val="00B95C9C"/>
    <w:rsid w:val="00BA2647"/>
    <w:rsid w:val="00BA3216"/>
    <w:rsid w:val="00BB40DA"/>
    <w:rsid w:val="00BE0F28"/>
    <w:rsid w:val="00C07F15"/>
    <w:rsid w:val="00C177FC"/>
    <w:rsid w:val="00C24D9F"/>
    <w:rsid w:val="00C35FA3"/>
    <w:rsid w:val="00C51508"/>
    <w:rsid w:val="00C65BD6"/>
    <w:rsid w:val="00C67896"/>
    <w:rsid w:val="00C73214"/>
    <w:rsid w:val="00C75D07"/>
    <w:rsid w:val="00C951C2"/>
    <w:rsid w:val="00CD58CF"/>
    <w:rsid w:val="00D36A18"/>
    <w:rsid w:val="00D571C4"/>
    <w:rsid w:val="00D5774D"/>
    <w:rsid w:val="00D7149B"/>
    <w:rsid w:val="00D93C6E"/>
    <w:rsid w:val="00D94E46"/>
    <w:rsid w:val="00D963E2"/>
    <w:rsid w:val="00DA0204"/>
    <w:rsid w:val="00DB01CF"/>
    <w:rsid w:val="00DB343C"/>
    <w:rsid w:val="00DB4804"/>
    <w:rsid w:val="00DB6A5B"/>
    <w:rsid w:val="00DE1226"/>
    <w:rsid w:val="00DE33AB"/>
    <w:rsid w:val="00DE4F56"/>
    <w:rsid w:val="00E024E6"/>
    <w:rsid w:val="00E07793"/>
    <w:rsid w:val="00E176A3"/>
    <w:rsid w:val="00E30DAB"/>
    <w:rsid w:val="00E33D36"/>
    <w:rsid w:val="00E47CC0"/>
    <w:rsid w:val="00E47D25"/>
    <w:rsid w:val="00E516F9"/>
    <w:rsid w:val="00E77A16"/>
    <w:rsid w:val="00E8501F"/>
    <w:rsid w:val="00EA5CF9"/>
    <w:rsid w:val="00EA6DBB"/>
    <w:rsid w:val="00EB69EC"/>
    <w:rsid w:val="00EC0760"/>
    <w:rsid w:val="00EC4956"/>
    <w:rsid w:val="00EC537E"/>
    <w:rsid w:val="00ED6226"/>
    <w:rsid w:val="00ED7D2E"/>
    <w:rsid w:val="00F120B4"/>
    <w:rsid w:val="00F25B4E"/>
    <w:rsid w:val="00F402A0"/>
    <w:rsid w:val="00F40443"/>
    <w:rsid w:val="00F44749"/>
    <w:rsid w:val="00F621F8"/>
    <w:rsid w:val="00F854DE"/>
    <w:rsid w:val="00F924EE"/>
    <w:rsid w:val="00F941E0"/>
    <w:rsid w:val="00F94457"/>
    <w:rsid w:val="00FA6A79"/>
    <w:rsid w:val="00FA6E99"/>
    <w:rsid w:val="00FD2121"/>
    <w:rsid w:val="00FD40A5"/>
    <w:rsid w:val="00FD668E"/>
    <w:rsid w:val="00FE3881"/>
    <w:rsid w:val="00FE41CD"/>
    <w:rsid w:val="00FE4A32"/>
    <w:rsid w:val="00FF5056"/>
    <w:rsid w:val="0241DC9F"/>
    <w:rsid w:val="025DE5F9"/>
    <w:rsid w:val="0318CCB0"/>
    <w:rsid w:val="03D57C4E"/>
    <w:rsid w:val="04C0466E"/>
    <w:rsid w:val="04C43367"/>
    <w:rsid w:val="057956D6"/>
    <w:rsid w:val="06521D05"/>
    <w:rsid w:val="06CE081B"/>
    <w:rsid w:val="08614842"/>
    <w:rsid w:val="0A5D557C"/>
    <w:rsid w:val="0A744A92"/>
    <w:rsid w:val="0B755177"/>
    <w:rsid w:val="0C6300D5"/>
    <w:rsid w:val="0C7C8998"/>
    <w:rsid w:val="0CEEA07D"/>
    <w:rsid w:val="0D76FBFC"/>
    <w:rsid w:val="125123DA"/>
    <w:rsid w:val="1413C1B3"/>
    <w:rsid w:val="146F9FE0"/>
    <w:rsid w:val="148732E5"/>
    <w:rsid w:val="1536A362"/>
    <w:rsid w:val="15D4D92D"/>
    <w:rsid w:val="17A816E5"/>
    <w:rsid w:val="1933E1A5"/>
    <w:rsid w:val="19C6A69D"/>
    <w:rsid w:val="1A51518C"/>
    <w:rsid w:val="1B83D2F2"/>
    <w:rsid w:val="1B85F380"/>
    <w:rsid w:val="23078190"/>
    <w:rsid w:val="27B44BBE"/>
    <w:rsid w:val="28E29D55"/>
    <w:rsid w:val="29A11769"/>
    <w:rsid w:val="2AFF5C50"/>
    <w:rsid w:val="2F267D90"/>
    <w:rsid w:val="2F26E7CC"/>
    <w:rsid w:val="30FBBB13"/>
    <w:rsid w:val="3131E52A"/>
    <w:rsid w:val="324F0528"/>
    <w:rsid w:val="35D58220"/>
    <w:rsid w:val="3951E400"/>
    <w:rsid w:val="3B1759D6"/>
    <w:rsid w:val="3C847A1B"/>
    <w:rsid w:val="3E0436AA"/>
    <w:rsid w:val="3E5BD30C"/>
    <w:rsid w:val="4016D1CC"/>
    <w:rsid w:val="40B7E9F9"/>
    <w:rsid w:val="42101902"/>
    <w:rsid w:val="4218B0AC"/>
    <w:rsid w:val="45E9E14B"/>
    <w:rsid w:val="4664565D"/>
    <w:rsid w:val="47F31766"/>
    <w:rsid w:val="480389CC"/>
    <w:rsid w:val="48C626C0"/>
    <w:rsid w:val="48D08D96"/>
    <w:rsid w:val="48DC15EA"/>
    <w:rsid w:val="49825347"/>
    <w:rsid w:val="4B94D4DE"/>
    <w:rsid w:val="4BEDF52B"/>
    <w:rsid w:val="4CCD43B6"/>
    <w:rsid w:val="4DD0B4EE"/>
    <w:rsid w:val="4EEF4E40"/>
    <w:rsid w:val="54081E1E"/>
    <w:rsid w:val="541A68B1"/>
    <w:rsid w:val="54F78E25"/>
    <w:rsid w:val="560E0210"/>
    <w:rsid w:val="59867182"/>
    <w:rsid w:val="59BF4058"/>
    <w:rsid w:val="5B45FB64"/>
    <w:rsid w:val="5B867728"/>
    <w:rsid w:val="5C297E55"/>
    <w:rsid w:val="5DD1C5B4"/>
    <w:rsid w:val="5E088493"/>
    <w:rsid w:val="62382152"/>
    <w:rsid w:val="634244F2"/>
    <w:rsid w:val="638BD01C"/>
    <w:rsid w:val="63F62AF2"/>
    <w:rsid w:val="64074DDB"/>
    <w:rsid w:val="64716CAE"/>
    <w:rsid w:val="64F0A41C"/>
    <w:rsid w:val="664CCB59"/>
    <w:rsid w:val="67B600B5"/>
    <w:rsid w:val="6887C1F2"/>
    <w:rsid w:val="68ECEB7D"/>
    <w:rsid w:val="6B12E870"/>
    <w:rsid w:val="6CF4AECF"/>
    <w:rsid w:val="6F2DD81D"/>
    <w:rsid w:val="6F8950C8"/>
    <w:rsid w:val="6FE2B45A"/>
    <w:rsid w:val="7025550C"/>
    <w:rsid w:val="70B1E6AA"/>
    <w:rsid w:val="73447D30"/>
    <w:rsid w:val="747B50D8"/>
    <w:rsid w:val="7581DDF7"/>
    <w:rsid w:val="7C0A45F5"/>
    <w:rsid w:val="7C5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BB48"/>
  <w15:chartTrackingRefBased/>
  <w15:docId w15:val="{A2C658B6-A112-4404-B597-2E556B92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10E"/>
  </w:style>
  <w:style w:type="paragraph" w:styleId="Heading1">
    <w:name w:val="heading 1"/>
    <w:basedOn w:val="Normal"/>
    <w:next w:val="Normal"/>
    <w:uiPriority w:val="9"/>
    <w:qFormat/>
    <w:rsid w:val="008A2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2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2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2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2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2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A2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A2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A2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D9F"/>
    <w:rPr>
      <w:b/>
      <w:bCs/>
      <w:smallCaps/>
      <w:color w:val="0F4761" w:themeColor="accent1" w:themeShade="BF"/>
      <w:spacing w:val="5"/>
    </w:rPr>
  </w:style>
  <w:style w:type="character" w:customStyle="1" w:styleId="Ttulo1Char">
    <w:name w:val="Título 1 Char"/>
    <w:basedOn w:val="DefaultParagraphFont"/>
    <w:uiPriority w:val="9"/>
    <w:rsid w:val="00A12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DefaultParagraphFont"/>
    <w:uiPriority w:val="9"/>
    <w:semiHidden/>
    <w:rsid w:val="00A12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DefaultParagraphFont"/>
    <w:uiPriority w:val="9"/>
    <w:semiHidden/>
    <w:rsid w:val="00A12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DefaultParagraphFont"/>
    <w:uiPriority w:val="9"/>
    <w:semiHidden/>
    <w:rsid w:val="00A120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DefaultParagraphFont"/>
    <w:uiPriority w:val="9"/>
    <w:semiHidden/>
    <w:rsid w:val="00A120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DefaultParagraphFont"/>
    <w:uiPriority w:val="9"/>
    <w:semiHidden/>
    <w:rsid w:val="00A120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DefaultParagraphFont"/>
    <w:uiPriority w:val="9"/>
    <w:semiHidden/>
    <w:rsid w:val="00A120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DefaultParagraphFont"/>
    <w:uiPriority w:val="9"/>
    <w:semiHidden/>
    <w:rsid w:val="00A120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DefaultParagraphFont"/>
    <w:uiPriority w:val="9"/>
    <w:semiHidden/>
    <w:rsid w:val="00A1201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DefaultParagraphFont"/>
    <w:uiPriority w:val="10"/>
    <w:rsid w:val="00A1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DefaultParagraphFont"/>
    <w:uiPriority w:val="11"/>
    <w:rsid w:val="00A1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DefaultParagraphFont"/>
    <w:uiPriority w:val="29"/>
    <w:rsid w:val="00A1201C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DefaultParagraphFont"/>
    <w:uiPriority w:val="30"/>
    <w:rsid w:val="00A1201C"/>
    <w:rPr>
      <w:i/>
      <w:iCs/>
      <w:color w:val="0F4761" w:themeColor="accent1" w:themeShade="BF"/>
    </w:rPr>
  </w:style>
  <w:style w:type="paragraph" w:customStyle="1" w:styleId="Padro">
    <w:name w:val="Padrão"/>
    <w:basedOn w:val="Normal"/>
    <w:uiPriority w:val="1"/>
    <w:rsid w:val="00A1201C"/>
    <w:pPr>
      <w:tabs>
        <w:tab w:val="left" w:pos="709"/>
      </w:tabs>
      <w:spacing w:after="0" w:line="100" w:lineRule="atLeast"/>
    </w:pPr>
    <w:rPr>
      <w:rFonts w:eastAsiaTheme="minorEastAsia"/>
    </w:rPr>
  </w:style>
  <w:style w:type="table" w:styleId="TableGrid">
    <w:name w:val="Table Grid"/>
    <w:basedOn w:val="TableNormal"/>
    <w:uiPriority w:val="59"/>
    <w:rsid w:val="00A12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972</Words>
  <Characters>5544</Characters>
  <Application>Microsoft Office Word</Application>
  <DocSecurity>4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</dc:creator>
  <cp:keywords/>
  <dc:description/>
  <cp:lastModifiedBy>Nicolas Gabriel</cp:lastModifiedBy>
  <cp:revision>146</cp:revision>
  <dcterms:created xsi:type="dcterms:W3CDTF">2025-09-25T01:16:00Z</dcterms:created>
  <dcterms:modified xsi:type="dcterms:W3CDTF">2025-09-25T02:28:00Z</dcterms:modified>
</cp:coreProperties>
</file>